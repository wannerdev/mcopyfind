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0679" w14:textId="77777777" w:rsidR="0013061F" w:rsidRDefault="00CE520B" w:rsidP="002473CA">
      <w:pPr>
        <w:spacing w:after="0" w:line="240" w:lineRule="auto"/>
        <w:rPr>
          <w:rFonts w:ascii="Times New Roman" w:hAnsi="Times New Roman"/>
          <w:sz w:val="24"/>
          <w:szCs w:val="24"/>
        </w:rPr>
      </w:pPr>
      <w:r>
        <w:rPr>
          <w:rFonts w:ascii="Times New Roman" w:hAnsi="Times New Roman"/>
          <w:sz w:val="24"/>
          <w:szCs w:val="24"/>
        </w:rPr>
        <w:t xml:space="preserve">Löhr, Salome </w:t>
      </w:r>
      <w:r w:rsidR="0078370F">
        <w:rPr>
          <w:rFonts w:ascii="Times New Roman" w:hAnsi="Times New Roman"/>
          <w:sz w:val="24"/>
          <w:szCs w:val="24"/>
        </w:rPr>
        <w:tab/>
      </w:r>
      <w:r w:rsidR="0013061F">
        <w:rPr>
          <w:rFonts w:ascii="Times New Roman" w:hAnsi="Times New Roman"/>
          <w:sz w:val="24"/>
          <w:szCs w:val="24"/>
        </w:rPr>
        <w:t>Matrikel</w:t>
      </w:r>
      <w:r w:rsidR="007D19E8">
        <w:rPr>
          <w:rFonts w:ascii="Times New Roman" w:hAnsi="Times New Roman"/>
          <w:sz w:val="24"/>
          <w:szCs w:val="24"/>
        </w:rPr>
        <w:t>-N</w:t>
      </w:r>
      <w:r w:rsidR="0013061F">
        <w:rPr>
          <w:rFonts w:ascii="Times New Roman" w:hAnsi="Times New Roman"/>
          <w:sz w:val="24"/>
          <w:szCs w:val="24"/>
        </w:rPr>
        <w:t>r</w:t>
      </w:r>
      <w:r w:rsidR="007D19E8">
        <w:rPr>
          <w:rFonts w:ascii="Times New Roman" w:hAnsi="Times New Roman"/>
          <w:sz w:val="24"/>
          <w:szCs w:val="24"/>
        </w:rPr>
        <w:t>.:</w:t>
      </w:r>
      <w:r w:rsidRPr="00CE520B">
        <w:t xml:space="preserve"> </w:t>
      </w:r>
      <w:r w:rsidRPr="00CE520B">
        <w:rPr>
          <w:rFonts w:ascii="Times New Roman" w:hAnsi="Times New Roman"/>
          <w:sz w:val="24"/>
          <w:szCs w:val="24"/>
        </w:rPr>
        <w:tab/>
        <w:t>2725756</w:t>
      </w:r>
      <w:r w:rsidR="0078370F">
        <w:rPr>
          <w:rFonts w:ascii="Times New Roman" w:hAnsi="Times New Roman"/>
          <w:sz w:val="24"/>
          <w:szCs w:val="24"/>
        </w:rPr>
        <w:tab/>
      </w:r>
      <w:r>
        <w:rPr>
          <w:rFonts w:ascii="Times New Roman" w:hAnsi="Times New Roman"/>
          <w:sz w:val="24"/>
          <w:szCs w:val="24"/>
        </w:rPr>
        <w:t>samaier</w:t>
      </w:r>
      <w:r w:rsidR="0078370F">
        <w:rPr>
          <w:rFonts w:ascii="Times New Roman" w:hAnsi="Times New Roman"/>
          <w:sz w:val="24"/>
          <w:szCs w:val="24"/>
        </w:rPr>
        <w:t>@students.uni-mainz.de</w:t>
      </w:r>
    </w:p>
    <w:p w14:paraId="46D63A21" w14:textId="77777777" w:rsidR="0013061F" w:rsidRDefault="0013061F" w:rsidP="002473CA">
      <w:pPr>
        <w:spacing w:after="0" w:line="240" w:lineRule="auto"/>
        <w:rPr>
          <w:rFonts w:ascii="Times New Roman" w:hAnsi="Times New Roman"/>
          <w:sz w:val="24"/>
          <w:szCs w:val="24"/>
        </w:rPr>
      </w:pPr>
    </w:p>
    <w:p w14:paraId="2380EC97" w14:textId="77777777" w:rsidR="007D19E8" w:rsidRDefault="007D19E8" w:rsidP="002473CA">
      <w:pPr>
        <w:spacing w:after="0" w:line="240" w:lineRule="auto"/>
        <w:rPr>
          <w:rFonts w:ascii="Times New Roman" w:hAnsi="Times New Roman"/>
          <w:sz w:val="24"/>
          <w:szCs w:val="24"/>
        </w:rPr>
      </w:pPr>
    </w:p>
    <w:p w14:paraId="24012636" w14:textId="77777777" w:rsidR="00DC6044" w:rsidRDefault="00DC6044" w:rsidP="002473CA">
      <w:pPr>
        <w:spacing w:after="0" w:line="240" w:lineRule="auto"/>
        <w:rPr>
          <w:rFonts w:ascii="Times New Roman" w:hAnsi="Times New Roman"/>
          <w:sz w:val="24"/>
          <w:szCs w:val="24"/>
        </w:rPr>
      </w:pPr>
    </w:p>
    <w:p w14:paraId="5B23B8C9" w14:textId="77777777" w:rsidR="007D19E8" w:rsidRDefault="007D19E8" w:rsidP="002473CA">
      <w:pPr>
        <w:spacing w:after="0" w:line="240" w:lineRule="auto"/>
        <w:rPr>
          <w:rFonts w:ascii="Times New Roman" w:hAnsi="Times New Roman"/>
          <w:sz w:val="24"/>
          <w:szCs w:val="24"/>
        </w:rPr>
      </w:pPr>
    </w:p>
    <w:p w14:paraId="0474E8B1" w14:textId="77777777" w:rsidR="0078370F" w:rsidRDefault="0078370F" w:rsidP="00D027B4">
      <w:pPr>
        <w:spacing w:after="0" w:line="240" w:lineRule="auto"/>
        <w:rPr>
          <w:rFonts w:ascii="Times New Roman" w:hAnsi="Times New Roman"/>
          <w:sz w:val="24"/>
          <w:szCs w:val="24"/>
        </w:rPr>
      </w:pPr>
      <w:r>
        <w:rPr>
          <w:rFonts w:ascii="Times New Roman" w:hAnsi="Times New Roman"/>
          <w:sz w:val="24"/>
          <w:szCs w:val="24"/>
        </w:rPr>
        <w:t>Studiengang:</w:t>
      </w:r>
      <w:r w:rsidR="00CE520B">
        <w:rPr>
          <w:rFonts w:ascii="Times New Roman" w:hAnsi="Times New Roman"/>
          <w:sz w:val="24"/>
          <w:szCs w:val="24"/>
        </w:rPr>
        <w:t xml:space="preserve"> Allgemeine Erziehungswissenschaft - Master </w:t>
      </w:r>
    </w:p>
    <w:p w14:paraId="140F7079" w14:textId="77777777" w:rsidR="006913A8" w:rsidRDefault="00D027B4" w:rsidP="006913A8">
      <w:pPr>
        <w:spacing w:after="0" w:line="240" w:lineRule="auto"/>
        <w:rPr>
          <w:rFonts w:ascii="Times New Roman" w:hAnsi="Times New Roman"/>
          <w:sz w:val="24"/>
          <w:szCs w:val="24"/>
        </w:rPr>
      </w:pPr>
      <w:r>
        <w:rPr>
          <w:rFonts w:ascii="Times New Roman" w:hAnsi="Times New Roman"/>
          <w:sz w:val="24"/>
          <w:szCs w:val="24"/>
        </w:rPr>
        <w:t>Name des Moduls</w:t>
      </w:r>
      <w:r w:rsidR="00CE520B">
        <w:rPr>
          <w:rFonts w:ascii="Times New Roman" w:hAnsi="Times New Roman"/>
          <w:sz w:val="24"/>
          <w:szCs w:val="24"/>
        </w:rPr>
        <w:t xml:space="preserve">: </w:t>
      </w:r>
      <w:r w:rsidR="00364EF4" w:rsidRPr="00364EF4">
        <w:rPr>
          <w:rFonts w:ascii="Times New Roman" w:hAnsi="Times New Roman"/>
          <w:sz w:val="24"/>
          <w:szCs w:val="24"/>
        </w:rPr>
        <w:t xml:space="preserve">Modul 4: Kindheit und Jugend im gesellschaftlichen Kontext </w:t>
      </w:r>
      <w:r w:rsidR="006913A8">
        <w:rPr>
          <w:rFonts w:ascii="Times New Roman" w:hAnsi="Times New Roman"/>
          <w:sz w:val="24"/>
          <w:szCs w:val="24"/>
        </w:rPr>
        <w:t xml:space="preserve">Modulnummer: </w:t>
      </w:r>
      <w:r w:rsidR="00364EF4" w:rsidRPr="00364EF4">
        <w:rPr>
          <w:rFonts w:ascii="Times New Roman" w:hAnsi="Times New Roman"/>
          <w:sz w:val="24"/>
          <w:szCs w:val="24"/>
        </w:rPr>
        <w:t xml:space="preserve">M.02.052.1340 </w:t>
      </w:r>
    </w:p>
    <w:p w14:paraId="2F5A7ED7" w14:textId="77777777" w:rsidR="00D027B4" w:rsidRDefault="00D027B4" w:rsidP="00D027B4">
      <w:pPr>
        <w:spacing w:after="0" w:line="240" w:lineRule="auto"/>
        <w:rPr>
          <w:rFonts w:ascii="Times New Roman" w:hAnsi="Times New Roman"/>
          <w:sz w:val="24"/>
          <w:szCs w:val="24"/>
        </w:rPr>
      </w:pPr>
      <w:r>
        <w:rPr>
          <w:rFonts w:ascii="Times New Roman" w:hAnsi="Times New Roman"/>
          <w:sz w:val="24"/>
          <w:szCs w:val="24"/>
        </w:rPr>
        <w:t xml:space="preserve">Veranstaltungsnummer: </w:t>
      </w:r>
      <w:r w:rsidR="00364EF4" w:rsidRPr="00364EF4">
        <w:rPr>
          <w:rFonts w:ascii="Times New Roman" w:hAnsi="Times New Roman"/>
          <w:sz w:val="24"/>
          <w:szCs w:val="24"/>
        </w:rPr>
        <w:t>02.052.70601</w:t>
      </w:r>
    </w:p>
    <w:p w14:paraId="3DC0D061" w14:textId="77777777" w:rsidR="00364EF4" w:rsidRDefault="002473CA" w:rsidP="002473CA">
      <w:pPr>
        <w:spacing w:after="0" w:line="240" w:lineRule="auto"/>
        <w:rPr>
          <w:rFonts w:ascii="Times New Roman" w:hAnsi="Times New Roman"/>
          <w:sz w:val="24"/>
          <w:szCs w:val="24"/>
        </w:rPr>
      </w:pPr>
      <w:r>
        <w:rPr>
          <w:rFonts w:ascii="Times New Roman" w:hAnsi="Times New Roman"/>
          <w:sz w:val="24"/>
          <w:szCs w:val="24"/>
        </w:rPr>
        <w:t xml:space="preserve">Seminar: </w:t>
      </w:r>
      <w:r w:rsidR="00364EF4" w:rsidRPr="00364EF4">
        <w:rPr>
          <w:rFonts w:ascii="Times New Roman" w:hAnsi="Times New Roman"/>
          <w:sz w:val="24"/>
          <w:szCs w:val="24"/>
        </w:rPr>
        <w:t>MA Lebenswelten und Lebenslagen von Kindern und Jugendlichen A</w:t>
      </w:r>
    </w:p>
    <w:p w14:paraId="2906DDA6" w14:textId="77777777" w:rsidR="002473CA" w:rsidRPr="002A562F" w:rsidRDefault="004A33BF" w:rsidP="002473CA">
      <w:pPr>
        <w:spacing w:after="0" w:line="240" w:lineRule="auto"/>
        <w:rPr>
          <w:rFonts w:ascii="Times New Roman" w:hAnsi="Times New Roman"/>
          <w:sz w:val="24"/>
          <w:szCs w:val="24"/>
        </w:rPr>
      </w:pPr>
      <w:r>
        <w:rPr>
          <w:rFonts w:ascii="Times New Roman" w:hAnsi="Times New Roman"/>
          <w:sz w:val="24"/>
          <w:szCs w:val="24"/>
        </w:rPr>
        <w:t>Prüfer</w:t>
      </w:r>
      <w:r w:rsidR="002473CA" w:rsidRPr="002A562F">
        <w:rPr>
          <w:rFonts w:ascii="Times New Roman" w:hAnsi="Times New Roman"/>
          <w:sz w:val="24"/>
          <w:szCs w:val="24"/>
        </w:rPr>
        <w:t xml:space="preserve">: </w:t>
      </w:r>
      <w:proofErr w:type="spellStart"/>
      <w:r w:rsidR="00364EF4">
        <w:rPr>
          <w:rFonts w:ascii="Times New Roman" w:hAnsi="Times New Roman"/>
          <w:sz w:val="24"/>
          <w:szCs w:val="24"/>
        </w:rPr>
        <w:t>Prf</w:t>
      </w:r>
      <w:proofErr w:type="spellEnd"/>
      <w:r w:rsidR="00364EF4">
        <w:rPr>
          <w:rFonts w:ascii="Times New Roman" w:hAnsi="Times New Roman"/>
          <w:sz w:val="24"/>
          <w:szCs w:val="24"/>
        </w:rPr>
        <w:t>. Dr. Betz</w:t>
      </w:r>
    </w:p>
    <w:p w14:paraId="0771FCEE" w14:textId="77777777" w:rsidR="004A33BF" w:rsidRDefault="004A33BF" w:rsidP="004A33BF">
      <w:pPr>
        <w:spacing w:after="0" w:line="240" w:lineRule="auto"/>
        <w:rPr>
          <w:rFonts w:ascii="Times New Roman" w:hAnsi="Times New Roman"/>
          <w:sz w:val="24"/>
          <w:szCs w:val="24"/>
        </w:rPr>
      </w:pPr>
      <w:r>
        <w:rPr>
          <w:rFonts w:ascii="Times New Roman" w:hAnsi="Times New Roman"/>
          <w:sz w:val="24"/>
          <w:szCs w:val="24"/>
        </w:rPr>
        <w:t xml:space="preserve">Modulprüfung im </w:t>
      </w:r>
      <w:proofErr w:type="spellStart"/>
      <w:r>
        <w:rPr>
          <w:rFonts w:ascii="Times New Roman" w:hAnsi="Times New Roman"/>
          <w:sz w:val="24"/>
          <w:szCs w:val="24"/>
        </w:rPr>
        <w:t>SoSe</w:t>
      </w:r>
      <w:proofErr w:type="spellEnd"/>
      <w:r>
        <w:rPr>
          <w:rFonts w:ascii="Times New Roman" w:hAnsi="Times New Roman"/>
          <w:sz w:val="24"/>
          <w:szCs w:val="24"/>
        </w:rPr>
        <w:t xml:space="preserve"> 20</w:t>
      </w:r>
      <w:r w:rsidR="007876F7">
        <w:rPr>
          <w:rFonts w:ascii="Times New Roman" w:hAnsi="Times New Roman"/>
          <w:sz w:val="24"/>
          <w:szCs w:val="24"/>
        </w:rPr>
        <w:t>22</w:t>
      </w:r>
      <w:r>
        <w:rPr>
          <w:rFonts w:ascii="Times New Roman" w:hAnsi="Times New Roman"/>
          <w:sz w:val="24"/>
          <w:szCs w:val="24"/>
        </w:rPr>
        <w:t xml:space="preserve"> </w:t>
      </w:r>
    </w:p>
    <w:p w14:paraId="3B00DED9" w14:textId="77777777" w:rsidR="002473CA" w:rsidRDefault="002473CA" w:rsidP="002473CA">
      <w:pPr>
        <w:spacing w:after="0" w:line="240" w:lineRule="auto"/>
        <w:rPr>
          <w:rFonts w:ascii="Times New Roman" w:hAnsi="Times New Roman"/>
          <w:sz w:val="24"/>
          <w:szCs w:val="24"/>
        </w:rPr>
      </w:pPr>
    </w:p>
    <w:p w14:paraId="2B720100" w14:textId="77777777" w:rsidR="007D19E8" w:rsidRDefault="007D19E8" w:rsidP="002473CA">
      <w:pPr>
        <w:spacing w:after="0" w:line="240" w:lineRule="auto"/>
        <w:rPr>
          <w:rFonts w:ascii="Times New Roman" w:hAnsi="Times New Roman"/>
          <w:sz w:val="24"/>
          <w:szCs w:val="24"/>
        </w:rPr>
      </w:pPr>
    </w:p>
    <w:p w14:paraId="4F9D327E" w14:textId="77777777" w:rsidR="00435240" w:rsidRDefault="00435240" w:rsidP="002473CA">
      <w:pPr>
        <w:spacing w:after="0" w:line="240" w:lineRule="auto"/>
        <w:rPr>
          <w:rFonts w:ascii="Times New Roman" w:hAnsi="Times New Roman"/>
          <w:sz w:val="24"/>
          <w:szCs w:val="24"/>
        </w:rPr>
      </w:pPr>
    </w:p>
    <w:p w14:paraId="5CA6EF47" w14:textId="77777777" w:rsidR="002473CA" w:rsidRDefault="002473CA" w:rsidP="002473CA">
      <w:pPr>
        <w:spacing w:after="0" w:line="240" w:lineRule="auto"/>
        <w:rPr>
          <w:rFonts w:ascii="Times New Roman" w:hAnsi="Times New Roman"/>
          <w:sz w:val="24"/>
          <w:szCs w:val="24"/>
        </w:rPr>
      </w:pPr>
    </w:p>
    <w:p w14:paraId="0B365907" w14:textId="77777777" w:rsidR="00364EF4" w:rsidRDefault="00364EF4" w:rsidP="00364EF4">
      <w:pPr>
        <w:spacing w:after="0" w:line="240" w:lineRule="auto"/>
        <w:jc w:val="center"/>
        <w:rPr>
          <w:rFonts w:ascii="Times New Roman" w:hAnsi="Times New Roman"/>
          <w:sz w:val="72"/>
          <w:szCs w:val="72"/>
        </w:rPr>
      </w:pPr>
      <w:r w:rsidRPr="00364EF4">
        <w:rPr>
          <w:rFonts w:ascii="Times New Roman" w:hAnsi="Times New Roman"/>
          <w:sz w:val="72"/>
          <w:szCs w:val="72"/>
        </w:rPr>
        <w:t xml:space="preserve">„Ich möchte dick sein, in der Stadt wohnen und Kinder unterrichten!“ </w:t>
      </w:r>
      <w:r>
        <w:rPr>
          <w:rFonts w:ascii="Times New Roman" w:hAnsi="Times New Roman"/>
          <w:sz w:val="72"/>
          <w:szCs w:val="72"/>
        </w:rPr>
        <w:br/>
      </w:r>
    </w:p>
    <w:p w14:paraId="3F021A0A" w14:textId="77777777" w:rsidR="0042558F" w:rsidRPr="0042558F" w:rsidRDefault="0042558F" w:rsidP="0042558F">
      <w:pPr>
        <w:spacing w:after="0" w:line="240" w:lineRule="auto"/>
        <w:jc w:val="center"/>
        <w:rPr>
          <w:rFonts w:ascii="Times New Roman" w:hAnsi="Times New Roman"/>
          <w:sz w:val="60"/>
          <w:szCs w:val="60"/>
        </w:rPr>
      </w:pPr>
      <w:r w:rsidRPr="0042558F">
        <w:rPr>
          <w:rFonts w:ascii="Times New Roman" w:hAnsi="Times New Roman"/>
          <w:sz w:val="60"/>
          <w:szCs w:val="60"/>
        </w:rPr>
        <w:t xml:space="preserve">Eine explorative Studie zu Lebenswelten von </w:t>
      </w:r>
      <w:r>
        <w:rPr>
          <w:rFonts w:ascii="Times New Roman" w:hAnsi="Times New Roman"/>
          <w:sz w:val="60"/>
          <w:szCs w:val="60"/>
        </w:rPr>
        <w:t>Kindern</w:t>
      </w:r>
      <w:r w:rsidRPr="0042558F">
        <w:rPr>
          <w:rFonts w:ascii="Times New Roman" w:hAnsi="Times New Roman"/>
          <w:sz w:val="60"/>
          <w:szCs w:val="60"/>
        </w:rPr>
        <w:t xml:space="preserve"> am Beispiel von Mädchen aus einem Dorf des kriegs- und armutsgebeutelten Angola.</w:t>
      </w:r>
    </w:p>
    <w:p w14:paraId="4EADC9D3" w14:textId="77777777" w:rsidR="002473CA" w:rsidRDefault="002473CA" w:rsidP="002473CA">
      <w:pPr>
        <w:spacing w:after="0" w:line="240" w:lineRule="auto"/>
        <w:rPr>
          <w:rFonts w:ascii="Times New Roman" w:hAnsi="Times New Roman"/>
          <w:sz w:val="24"/>
          <w:szCs w:val="24"/>
        </w:rPr>
      </w:pPr>
    </w:p>
    <w:p w14:paraId="7C247578" w14:textId="77777777" w:rsidR="00364EF4" w:rsidRDefault="00364EF4" w:rsidP="002473CA">
      <w:pPr>
        <w:spacing w:after="0" w:line="240" w:lineRule="auto"/>
        <w:rPr>
          <w:rFonts w:ascii="Times New Roman" w:hAnsi="Times New Roman"/>
          <w:sz w:val="24"/>
          <w:szCs w:val="24"/>
        </w:rPr>
      </w:pPr>
    </w:p>
    <w:p w14:paraId="1DBB8A49" w14:textId="77777777" w:rsidR="0078370F" w:rsidRDefault="0078370F" w:rsidP="002473CA">
      <w:pPr>
        <w:spacing w:after="0" w:line="240" w:lineRule="auto"/>
        <w:rPr>
          <w:rFonts w:ascii="Times New Roman" w:hAnsi="Times New Roman"/>
          <w:sz w:val="24"/>
          <w:szCs w:val="24"/>
        </w:rPr>
      </w:pPr>
    </w:p>
    <w:p w14:paraId="3EB4D894" w14:textId="77777777" w:rsidR="002473CA" w:rsidRDefault="002473CA" w:rsidP="002473CA">
      <w:pPr>
        <w:spacing w:after="0" w:line="240" w:lineRule="auto"/>
        <w:rPr>
          <w:rFonts w:ascii="Times New Roman" w:hAnsi="Times New Roman"/>
          <w:sz w:val="24"/>
          <w:szCs w:val="24"/>
        </w:rPr>
      </w:pPr>
    </w:p>
    <w:p w14:paraId="3AE5793D" w14:textId="77777777" w:rsidR="002473CA" w:rsidRDefault="002473CA" w:rsidP="002473CA">
      <w:pPr>
        <w:spacing w:after="0" w:line="240" w:lineRule="auto"/>
        <w:rPr>
          <w:rFonts w:ascii="Times New Roman" w:hAnsi="Times New Roman"/>
          <w:sz w:val="24"/>
          <w:szCs w:val="24"/>
        </w:rPr>
      </w:pPr>
    </w:p>
    <w:p w14:paraId="1068D9FA" w14:textId="77777777" w:rsidR="002473CA" w:rsidRDefault="002473CA" w:rsidP="002473CA">
      <w:pPr>
        <w:spacing w:after="0" w:line="240" w:lineRule="auto"/>
        <w:rPr>
          <w:rFonts w:ascii="Times New Roman" w:hAnsi="Times New Roman"/>
          <w:sz w:val="24"/>
          <w:szCs w:val="24"/>
        </w:rPr>
      </w:pPr>
    </w:p>
    <w:p w14:paraId="217F03DE" w14:textId="77777777" w:rsidR="0013061F" w:rsidRDefault="0013061F" w:rsidP="002A562F">
      <w:pPr>
        <w:spacing w:after="0" w:line="240" w:lineRule="auto"/>
        <w:rPr>
          <w:rFonts w:ascii="Times New Roman" w:hAnsi="Times New Roman"/>
          <w:sz w:val="24"/>
          <w:szCs w:val="24"/>
        </w:rPr>
      </w:pPr>
    </w:p>
    <w:p w14:paraId="20C43065" w14:textId="77777777" w:rsidR="00376DBA" w:rsidRDefault="00376DBA" w:rsidP="002A562F">
      <w:pPr>
        <w:spacing w:after="0" w:line="240" w:lineRule="auto"/>
        <w:rPr>
          <w:rFonts w:ascii="Times New Roman" w:hAnsi="Times New Roman"/>
          <w:sz w:val="24"/>
          <w:szCs w:val="24"/>
        </w:rPr>
      </w:pPr>
    </w:p>
    <w:p w14:paraId="218156E1" w14:textId="77777777" w:rsidR="004C1371" w:rsidRDefault="00A17B89" w:rsidP="002A562F">
      <w:pPr>
        <w:spacing w:after="0" w:line="240" w:lineRule="auto"/>
        <w:rPr>
          <w:rFonts w:ascii="Times New Roman" w:hAnsi="Times New Roman"/>
          <w:sz w:val="24"/>
          <w:szCs w:val="24"/>
        </w:rPr>
      </w:pPr>
      <w:r>
        <w:rPr>
          <w:rFonts w:ascii="Times New Roman" w:hAnsi="Times New Roman"/>
          <w:sz w:val="24"/>
          <w:szCs w:val="24"/>
        </w:rPr>
        <w:t>Bad Bergzabern</w:t>
      </w:r>
      <w:r w:rsidR="00642092">
        <w:rPr>
          <w:rFonts w:ascii="Times New Roman" w:hAnsi="Times New Roman"/>
          <w:sz w:val="24"/>
          <w:szCs w:val="24"/>
        </w:rPr>
        <w:t>,</w:t>
      </w:r>
      <w:r w:rsidR="0078370F">
        <w:rPr>
          <w:rFonts w:ascii="Times New Roman" w:hAnsi="Times New Roman"/>
          <w:sz w:val="24"/>
          <w:szCs w:val="24"/>
        </w:rPr>
        <w:t xml:space="preserve"> Datum</w:t>
      </w:r>
    </w:p>
    <w:p w14:paraId="79EEB473" w14:textId="77777777" w:rsidR="0042558F" w:rsidRDefault="0042558F" w:rsidP="002A562F">
      <w:pPr>
        <w:spacing w:after="0" w:line="240" w:lineRule="auto"/>
        <w:rPr>
          <w:rFonts w:ascii="Times New Roman" w:hAnsi="Times New Roman"/>
          <w:sz w:val="24"/>
          <w:szCs w:val="24"/>
        </w:rPr>
      </w:pPr>
    </w:p>
    <w:p w14:paraId="558DA141" w14:textId="77777777" w:rsidR="0042558F" w:rsidRDefault="0042558F" w:rsidP="002A562F">
      <w:pPr>
        <w:spacing w:after="0" w:line="240" w:lineRule="auto"/>
        <w:rPr>
          <w:rFonts w:ascii="Times New Roman" w:hAnsi="Times New Roman"/>
          <w:sz w:val="24"/>
          <w:szCs w:val="24"/>
        </w:rPr>
      </w:pPr>
    </w:p>
    <w:p w14:paraId="35700FA8" w14:textId="77777777" w:rsidR="00251325" w:rsidRDefault="00251325" w:rsidP="00251325">
      <w:pPr>
        <w:pStyle w:val="Inhaltsverzeichnisberschrift"/>
        <w:spacing w:after="120"/>
      </w:pPr>
      <w:r>
        <w:t>Inhalt</w:t>
      </w:r>
    </w:p>
    <w:p w14:paraId="27158017" w14:textId="77777777" w:rsidR="00515C45" w:rsidRPr="00585BA2" w:rsidRDefault="00251325">
      <w:pPr>
        <w:pStyle w:val="Verzeichnis1"/>
        <w:rPr>
          <w:rFonts w:eastAsia="Times New Roman"/>
          <w:noProof/>
          <w:lang w:eastAsia="de-DE"/>
        </w:rPr>
      </w:pPr>
      <w:r>
        <w:fldChar w:fldCharType="begin"/>
      </w:r>
      <w:r>
        <w:instrText xml:space="preserve"> TOC \o "1-3" \h \z \u </w:instrText>
      </w:r>
      <w:r>
        <w:fldChar w:fldCharType="separate"/>
      </w:r>
      <w:hyperlink w:anchor="_Toc110256250" w:history="1">
        <w:r w:rsidR="00515C45" w:rsidRPr="00FB55D1">
          <w:rPr>
            <w:rStyle w:val="Hyperlink"/>
            <w:noProof/>
          </w:rPr>
          <w:t>1.</w:t>
        </w:r>
        <w:r w:rsidR="00515C45" w:rsidRPr="00585BA2">
          <w:rPr>
            <w:rFonts w:eastAsia="Times New Roman"/>
            <w:noProof/>
            <w:lang w:eastAsia="de-DE"/>
          </w:rPr>
          <w:tab/>
        </w:r>
        <w:r w:rsidR="00515C45" w:rsidRPr="00FB55D1">
          <w:rPr>
            <w:rStyle w:val="Hyperlink"/>
            <w:noProof/>
          </w:rPr>
          <w:t>Einleitung</w:t>
        </w:r>
        <w:r w:rsidR="00515C45">
          <w:rPr>
            <w:noProof/>
            <w:webHidden/>
          </w:rPr>
          <w:tab/>
        </w:r>
        <w:r w:rsidR="00515C45">
          <w:rPr>
            <w:noProof/>
            <w:webHidden/>
          </w:rPr>
          <w:fldChar w:fldCharType="begin"/>
        </w:r>
        <w:r w:rsidR="00515C45">
          <w:rPr>
            <w:noProof/>
            <w:webHidden/>
          </w:rPr>
          <w:instrText xml:space="preserve"> PAGEREF _Toc110256250 \h </w:instrText>
        </w:r>
        <w:r w:rsidR="00515C45">
          <w:rPr>
            <w:noProof/>
            <w:webHidden/>
          </w:rPr>
        </w:r>
        <w:r w:rsidR="00515C45">
          <w:rPr>
            <w:noProof/>
            <w:webHidden/>
          </w:rPr>
          <w:fldChar w:fldCharType="separate"/>
        </w:r>
        <w:r w:rsidR="00515C45">
          <w:rPr>
            <w:noProof/>
            <w:webHidden/>
          </w:rPr>
          <w:t>3</w:t>
        </w:r>
        <w:r w:rsidR="00515C45">
          <w:rPr>
            <w:noProof/>
            <w:webHidden/>
          </w:rPr>
          <w:fldChar w:fldCharType="end"/>
        </w:r>
      </w:hyperlink>
    </w:p>
    <w:p w14:paraId="7EDFC6F2" w14:textId="77777777" w:rsidR="00515C45" w:rsidRPr="00585BA2" w:rsidRDefault="00515C45">
      <w:pPr>
        <w:pStyle w:val="Verzeichnis1"/>
        <w:rPr>
          <w:rFonts w:eastAsia="Times New Roman"/>
          <w:noProof/>
          <w:lang w:eastAsia="de-DE"/>
        </w:rPr>
      </w:pPr>
      <w:hyperlink w:anchor="_Toc110256251" w:history="1">
        <w:r w:rsidRPr="00FB55D1">
          <w:rPr>
            <w:rStyle w:val="Hyperlink"/>
            <w:noProof/>
          </w:rPr>
          <w:t>2.</w:t>
        </w:r>
        <w:r w:rsidRPr="00585BA2">
          <w:rPr>
            <w:rFonts w:eastAsia="Times New Roman"/>
            <w:noProof/>
            <w:lang w:eastAsia="de-DE"/>
          </w:rPr>
          <w:tab/>
        </w:r>
        <w:r w:rsidRPr="00FB55D1">
          <w:rPr>
            <w:rStyle w:val="Hyperlink"/>
            <w:noProof/>
          </w:rPr>
          <w:t>Theoretische Perspektive</w:t>
        </w:r>
        <w:r>
          <w:rPr>
            <w:noProof/>
            <w:webHidden/>
          </w:rPr>
          <w:tab/>
        </w:r>
        <w:r>
          <w:rPr>
            <w:noProof/>
            <w:webHidden/>
          </w:rPr>
          <w:fldChar w:fldCharType="begin"/>
        </w:r>
        <w:r>
          <w:rPr>
            <w:noProof/>
            <w:webHidden/>
          </w:rPr>
          <w:instrText xml:space="preserve"> PAGEREF _Toc110256251 \h </w:instrText>
        </w:r>
        <w:r>
          <w:rPr>
            <w:noProof/>
            <w:webHidden/>
          </w:rPr>
        </w:r>
        <w:r>
          <w:rPr>
            <w:noProof/>
            <w:webHidden/>
          </w:rPr>
          <w:fldChar w:fldCharType="separate"/>
        </w:r>
        <w:r>
          <w:rPr>
            <w:noProof/>
            <w:webHidden/>
          </w:rPr>
          <w:t>4</w:t>
        </w:r>
        <w:r>
          <w:rPr>
            <w:noProof/>
            <w:webHidden/>
          </w:rPr>
          <w:fldChar w:fldCharType="end"/>
        </w:r>
      </w:hyperlink>
    </w:p>
    <w:p w14:paraId="69E034E3" w14:textId="77777777" w:rsidR="00515C45" w:rsidRPr="00585BA2" w:rsidRDefault="00515C45">
      <w:pPr>
        <w:pStyle w:val="Verzeichnis1"/>
        <w:rPr>
          <w:rFonts w:eastAsia="Times New Roman"/>
          <w:noProof/>
          <w:lang w:eastAsia="de-DE"/>
        </w:rPr>
      </w:pPr>
      <w:hyperlink w:anchor="_Toc110256252" w:history="1">
        <w:r w:rsidRPr="00FB55D1">
          <w:rPr>
            <w:rStyle w:val="Hyperlink"/>
            <w:noProof/>
          </w:rPr>
          <w:t>3.</w:t>
        </w:r>
        <w:r w:rsidRPr="00585BA2">
          <w:rPr>
            <w:rFonts w:eastAsia="Times New Roman"/>
            <w:noProof/>
            <w:lang w:eastAsia="de-DE"/>
          </w:rPr>
          <w:tab/>
        </w:r>
        <w:r w:rsidRPr="00FB55D1">
          <w:rPr>
            <w:rStyle w:val="Hyperlink"/>
            <w:noProof/>
          </w:rPr>
          <w:t>Methode der Inhaltsanalyse (nach…)</w:t>
        </w:r>
        <w:r>
          <w:rPr>
            <w:noProof/>
            <w:webHidden/>
          </w:rPr>
          <w:tab/>
        </w:r>
        <w:r>
          <w:rPr>
            <w:noProof/>
            <w:webHidden/>
          </w:rPr>
          <w:fldChar w:fldCharType="begin"/>
        </w:r>
        <w:r>
          <w:rPr>
            <w:noProof/>
            <w:webHidden/>
          </w:rPr>
          <w:instrText xml:space="preserve"> PAGEREF _Toc110256252 \h </w:instrText>
        </w:r>
        <w:r>
          <w:rPr>
            <w:noProof/>
            <w:webHidden/>
          </w:rPr>
        </w:r>
        <w:r>
          <w:rPr>
            <w:noProof/>
            <w:webHidden/>
          </w:rPr>
          <w:fldChar w:fldCharType="separate"/>
        </w:r>
        <w:r>
          <w:rPr>
            <w:noProof/>
            <w:webHidden/>
          </w:rPr>
          <w:t>4</w:t>
        </w:r>
        <w:r>
          <w:rPr>
            <w:noProof/>
            <w:webHidden/>
          </w:rPr>
          <w:fldChar w:fldCharType="end"/>
        </w:r>
      </w:hyperlink>
    </w:p>
    <w:p w14:paraId="5959D5C9" w14:textId="77777777" w:rsidR="00515C45" w:rsidRPr="00585BA2" w:rsidRDefault="00515C45">
      <w:pPr>
        <w:pStyle w:val="Verzeichnis1"/>
        <w:rPr>
          <w:rFonts w:eastAsia="Times New Roman"/>
          <w:noProof/>
          <w:lang w:eastAsia="de-DE"/>
        </w:rPr>
      </w:pPr>
      <w:hyperlink w:anchor="_Toc110256253" w:history="1">
        <w:r w:rsidRPr="00FB55D1">
          <w:rPr>
            <w:rStyle w:val="Hyperlink"/>
            <w:noProof/>
          </w:rPr>
          <w:t>4.</w:t>
        </w:r>
        <w:r w:rsidRPr="00585BA2">
          <w:rPr>
            <w:rFonts w:eastAsia="Times New Roman"/>
            <w:noProof/>
            <w:lang w:eastAsia="de-DE"/>
          </w:rPr>
          <w:tab/>
        </w:r>
        <w:r w:rsidRPr="00FB55D1">
          <w:rPr>
            <w:rStyle w:val="Hyperlink"/>
            <w:noProof/>
          </w:rPr>
          <w:t>Lebensrealitäten von ‚Chokwe-Mädchen‘ in Angola</w:t>
        </w:r>
        <w:r>
          <w:rPr>
            <w:noProof/>
            <w:webHidden/>
          </w:rPr>
          <w:tab/>
        </w:r>
        <w:r>
          <w:rPr>
            <w:noProof/>
            <w:webHidden/>
          </w:rPr>
          <w:fldChar w:fldCharType="begin"/>
        </w:r>
        <w:r>
          <w:rPr>
            <w:noProof/>
            <w:webHidden/>
          </w:rPr>
          <w:instrText xml:space="preserve"> PAGEREF _Toc110256253 \h </w:instrText>
        </w:r>
        <w:r>
          <w:rPr>
            <w:noProof/>
            <w:webHidden/>
          </w:rPr>
        </w:r>
        <w:r>
          <w:rPr>
            <w:noProof/>
            <w:webHidden/>
          </w:rPr>
          <w:fldChar w:fldCharType="separate"/>
        </w:r>
        <w:r>
          <w:rPr>
            <w:noProof/>
            <w:webHidden/>
          </w:rPr>
          <w:t>4</w:t>
        </w:r>
        <w:r>
          <w:rPr>
            <w:noProof/>
            <w:webHidden/>
          </w:rPr>
          <w:fldChar w:fldCharType="end"/>
        </w:r>
      </w:hyperlink>
    </w:p>
    <w:p w14:paraId="666B5A62" w14:textId="77777777" w:rsidR="00515C45" w:rsidRPr="00585BA2" w:rsidRDefault="00515C45">
      <w:pPr>
        <w:pStyle w:val="Verzeichnis1"/>
        <w:rPr>
          <w:rFonts w:eastAsia="Times New Roman"/>
          <w:noProof/>
          <w:lang w:eastAsia="de-DE"/>
        </w:rPr>
      </w:pPr>
      <w:hyperlink w:anchor="_Toc110256254" w:history="1">
        <w:r w:rsidRPr="00FB55D1">
          <w:rPr>
            <w:rStyle w:val="Hyperlink"/>
            <w:noProof/>
          </w:rPr>
          <w:t>5.</w:t>
        </w:r>
        <w:r w:rsidRPr="00585BA2">
          <w:rPr>
            <w:rFonts w:eastAsia="Times New Roman"/>
            <w:noProof/>
            <w:lang w:eastAsia="de-DE"/>
          </w:rPr>
          <w:tab/>
        </w:r>
        <w:r w:rsidRPr="00FB55D1">
          <w:rPr>
            <w:rStyle w:val="Hyperlink"/>
            <w:noProof/>
          </w:rPr>
          <w:t>Datenkorpus und Vorgehensweise</w:t>
        </w:r>
        <w:r>
          <w:rPr>
            <w:noProof/>
            <w:webHidden/>
          </w:rPr>
          <w:tab/>
        </w:r>
        <w:r>
          <w:rPr>
            <w:noProof/>
            <w:webHidden/>
          </w:rPr>
          <w:fldChar w:fldCharType="begin"/>
        </w:r>
        <w:r>
          <w:rPr>
            <w:noProof/>
            <w:webHidden/>
          </w:rPr>
          <w:instrText xml:space="preserve"> PAGEREF _Toc110256254 \h </w:instrText>
        </w:r>
        <w:r>
          <w:rPr>
            <w:noProof/>
            <w:webHidden/>
          </w:rPr>
        </w:r>
        <w:r>
          <w:rPr>
            <w:noProof/>
            <w:webHidden/>
          </w:rPr>
          <w:fldChar w:fldCharType="separate"/>
        </w:r>
        <w:r>
          <w:rPr>
            <w:noProof/>
            <w:webHidden/>
          </w:rPr>
          <w:t>7</w:t>
        </w:r>
        <w:r>
          <w:rPr>
            <w:noProof/>
            <w:webHidden/>
          </w:rPr>
          <w:fldChar w:fldCharType="end"/>
        </w:r>
      </w:hyperlink>
    </w:p>
    <w:p w14:paraId="3F773DB0" w14:textId="77777777" w:rsidR="00515C45" w:rsidRPr="00585BA2" w:rsidRDefault="00515C45">
      <w:pPr>
        <w:pStyle w:val="Verzeichnis1"/>
        <w:rPr>
          <w:rFonts w:eastAsia="Times New Roman"/>
          <w:noProof/>
          <w:lang w:eastAsia="de-DE"/>
        </w:rPr>
      </w:pPr>
      <w:hyperlink w:anchor="_Toc110256255" w:history="1">
        <w:r w:rsidRPr="00FB55D1">
          <w:rPr>
            <w:rStyle w:val="Hyperlink"/>
            <w:noProof/>
          </w:rPr>
          <w:t>6.</w:t>
        </w:r>
        <w:r w:rsidRPr="00585BA2">
          <w:rPr>
            <w:rFonts w:eastAsia="Times New Roman"/>
            <w:noProof/>
            <w:lang w:eastAsia="de-DE"/>
          </w:rPr>
          <w:tab/>
        </w:r>
        <w:r w:rsidRPr="00FB55D1">
          <w:rPr>
            <w:rStyle w:val="Hyperlink"/>
            <w:noProof/>
          </w:rPr>
          <w:t>Ergebnisse</w:t>
        </w:r>
        <w:r>
          <w:rPr>
            <w:noProof/>
            <w:webHidden/>
          </w:rPr>
          <w:tab/>
        </w:r>
        <w:r>
          <w:rPr>
            <w:noProof/>
            <w:webHidden/>
          </w:rPr>
          <w:fldChar w:fldCharType="begin"/>
        </w:r>
        <w:r>
          <w:rPr>
            <w:noProof/>
            <w:webHidden/>
          </w:rPr>
          <w:instrText xml:space="preserve"> PAGEREF _Toc110256255 \h </w:instrText>
        </w:r>
        <w:r>
          <w:rPr>
            <w:noProof/>
            <w:webHidden/>
          </w:rPr>
        </w:r>
        <w:r>
          <w:rPr>
            <w:noProof/>
            <w:webHidden/>
          </w:rPr>
          <w:fldChar w:fldCharType="separate"/>
        </w:r>
        <w:r>
          <w:rPr>
            <w:noProof/>
            <w:webHidden/>
          </w:rPr>
          <w:t>7</w:t>
        </w:r>
        <w:r>
          <w:rPr>
            <w:noProof/>
            <w:webHidden/>
          </w:rPr>
          <w:fldChar w:fldCharType="end"/>
        </w:r>
      </w:hyperlink>
    </w:p>
    <w:p w14:paraId="5C866BD7" w14:textId="77777777" w:rsidR="00515C45" w:rsidRPr="00585BA2" w:rsidRDefault="00515C45">
      <w:pPr>
        <w:pStyle w:val="Verzeichnis1"/>
        <w:rPr>
          <w:rFonts w:eastAsia="Times New Roman"/>
          <w:noProof/>
          <w:lang w:eastAsia="de-DE"/>
        </w:rPr>
      </w:pPr>
      <w:hyperlink w:anchor="_Toc110256256" w:history="1">
        <w:r w:rsidRPr="00FB55D1">
          <w:rPr>
            <w:rStyle w:val="Hyperlink"/>
            <w:noProof/>
          </w:rPr>
          <w:t>7.</w:t>
        </w:r>
        <w:r w:rsidRPr="00585BA2">
          <w:rPr>
            <w:rFonts w:eastAsia="Times New Roman"/>
            <w:noProof/>
            <w:lang w:eastAsia="de-DE"/>
          </w:rPr>
          <w:tab/>
        </w:r>
        <w:r w:rsidRPr="00FB55D1">
          <w:rPr>
            <w:rStyle w:val="Hyperlink"/>
            <w:noProof/>
          </w:rPr>
          <w:t>Diskussion</w:t>
        </w:r>
        <w:r>
          <w:rPr>
            <w:noProof/>
            <w:webHidden/>
          </w:rPr>
          <w:tab/>
        </w:r>
        <w:r>
          <w:rPr>
            <w:noProof/>
            <w:webHidden/>
          </w:rPr>
          <w:fldChar w:fldCharType="begin"/>
        </w:r>
        <w:r>
          <w:rPr>
            <w:noProof/>
            <w:webHidden/>
          </w:rPr>
          <w:instrText xml:space="preserve"> PAGEREF _Toc110256256 \h </w:instrText>
        </w:r>
        <w:r>
          <w:rPr>
            <w:noProof/>
            <w:webHidden/>
          </w:rPr>
        </w:r>
        <w:r>
          <w:rPr>
            <w:noProof/>
            <w:webHidden/>
          </w:rPr>
          <w:fldChar w:fldCharType="separate"/>
        </w:r>
        <w:r>
          <w:rPr>
            <w:noProof/>
            <w:webHidden/>
          </w:rPr>
          <w:t>7</w:t>
        </w:r>
        <w:r>
          <w:rPr>
            <w:noProof/>
            <w:webHidden/>
          </w:rPr>
          <w:fldChar w:fldCharType="end"/>
        </w:r>
      </w:hyperlink>
    </w:p>
    <w:p w14:paraId="2BE40E51" w14:textId="77777777" w:rsidR="00515C45" w:rsidRPr="00585BA2" w:rsidRDefault="00312564" w:rsidP="00515C45">
      <w:pPr>
        <w:pStyle w:val="Verzeichnis1"/>
        <w:rPr>
          <w:rFonts w:eastAsia="Times New Roman"/>
          <w:noProof/>
          <w:lang w:eastAsia="de-DE"/>
        </w:rPr>
      </w:pPr>
      <w:hyperlink w:anchor="_Toc110256257" w:history="1">
        <w:r w:rsidR="00515C45" w:rsidRPr="00FB55D1">
          <w:rPr>
            <w:rStyle w:val="Hyperlink"/>
            <w:noProof/>
          </w:rPr>
          <w:t>Literatur</w:t>
        </w:r>
        <w:r w:rsidR="00515C45">
          <w:rPr>
            <w:noProof/>
            <w:webHidden/>
          </w:rPr>
          <w:tab/>
        </w:r>
        <w:r w:rsidR="00515C45">
          <w:rPr>
            <w:noProof/>
            <w:webHidden/>
          </w:rPr>
          <w:fldChar w:fldCharType="begin"/>
        </w:r>
        <w:r w:rsidR="00515C45">
          <w:rPr>
            <w:noProof/>
            <w:webHidden/>
          </w:rPr>
          <w:instrText xml:space="preserve"> PAGEREF _Toc110256257 \h </w:instrText>
        </w:r>
        <w:r w:rsidR="00515C45">
          <w:rPr>
            <w:noProof/>
            <w:webHidden/>
          </w:rPr>
        </w:r>
        <w:r w:rsidR="00515C45">
          <w:rPr>
            <w:noProof/>
            <w:webHidden/>
          </w:rPr>
          <w:fldChar w:fldCharType="separate"/>
        </w:r>
        <w:r w:rsidR="00515C45">
          <w:rPr>
            <w:noProof/>
            <w:webHidden/>
          </w:rPr>
          <w:t>7</w:t>
        </w:r>
        <w:r w:rsidR="00515C45">
          <w:rPr>
            <w:noProof/>
            <w:webHidden/>
          </w:rPr>
          <w:fldChar w:fldCharType="end"/>
        </w:r>
      </w:hyperlink>
    </w:p>
    <w:p w14:paraId="670612E3" w14:textId="77777777" w:rsidR="00251325" w:rsidRDefault="00251325">
      <w:r>
        <w:rPr>
          <w:b/>
          <w:bCs/>
        </w:rPr>
        <w:fldChar w:fldCharType="end"/>
      </w:r>
    </w:p>
    <w:p w14:paraId="6F0F8A05" w14:textId="77777777" w:rsidR="0042558F" w:rsidRDefault="0042558F" w:rsidP="002A562F">
      <w:pPr>
        <w:spacing w:after="0" w:line="240" w:lineRule="auto"/>
        <w:rPr>
          <w:rFonts w:ascii="Times New Roman" w:hAnsi="Times New Roman"/>
          <w:sz w:val="24"/>
          <w:szCs w:val="24"/>
        </w:rPr>
      </w:pPr>
    </w:p>
    <w:p w14:paraId="422ECFD0" w14:textId="77777777" w:rsidR="0042558F" w:rsidRDefault="0042558F" w:rsidP="002A562F">
      <w:pPr>
        <w:spacing w:after="0" w:line="240" w:lineRule="auto"/>
        <w:rPr>
          <w:rFonts w:ascii="Times New Roman" w:hAnsi="Times New Roman"/>
          <w:sz w:val="24"/>
          <w:szCs w:val="24"/>
        </w:rPr>
      </w:pPr>
    </w:p>
    <w:p w14:paraId="18E72AEB" w14:textId="77777777" w:rsidR="0042558F" w:rsidRDefault="0042558F" w:rsidP="002A562F">
      <w:pPr>
        <w:spacing w:after="0" w:line="240" w:lineRule="auto"/>
        <w:rPr>
          <w:rFonts w:ascii="Times New Roman" w:hAnsi="Times New Roman"/>
          <w:sz w:val="24"/>
          <w:szCs w:val="24"/>
        </w:rPr>
      </w:pPr>
    </w:p>
    <w:p w14:paraId="7766305E" w14:textId="77777777" w:rsidR="0042558F" w:rsidRDefault="0042558F" w:rsidP="002A562F">
      <w:pPr>
        <w:spacing w:after="0" w:line="240" w:lineRule="auto"/>
        <w:rPr>
          <w:rFonts w:ascii="Times New Roman" w:hAnsi="Times New Roman"/>
          <w:sz w:val="24"/>
          <w:szCs w:val="24"/>
        </w:rPr>
      </w:pPr>
    </w:p>
    <w:p w14:paraId="265A6C6D" w14:textId="77777777" w:rsidR="0042558F" w:rsidRDefault="0042558F" w:rsidP="002A562F">
      <w:pPr>
        <w:spacing w:after="0" w:line="240" w:lineRule="auto"/>
        <w:rPr>
          <w:rFonts w:ascii="Times New Roman" w:hAnsi="Times New Roman"/>
          <w:sz w:val="24"/>
          <w:szCs w:val="24"/>
        </w:rPr>
      </w:pPr>
    </w:p>
    <w:p w14:paraId="75FE6930" w14:textId="77777777" w:rsidR="0042558F" w:rsidRDefault="0042558F" w:rsidP="002A562F">
      <w:pPr>
        <w:spacing w:after="0" w:line="240" w:lineRule="auto"/>
        <w:rPr>
          <w:rFonts w:ascii="Times New Roman" w:hAnsi="Times New Roman"/>
          <w:sz w:val="24"/>
          <w:szCs w:val="24"/>
        </w:rPr>
      </w:pPr>
    </w:p>
    <w:p w14:paraId="3C163D3D" w14:textId="77777777" w:rsidR="0042558F" w:rsidRDefault="0042558F" w:rsidP="002A562F">
      <w:pPr>
        <w:spacing w:after="0" w:line="240" w:lineRule="auto"/>
        <w:rPr>
          <w:rFonts w:ascii="Times New Roman" w:hAnsi="Times New Roman"/>
          <w:sz w:val="24"/>
          <w:szCs w:val="24"/>
        </w:rPr>
      </w:pPr>
    </w:p>
    <w:p w14:paraId="3C382F18" w14:textId="77777777" w:rsidR="0042558F" w:rsidRDefault="0042558F" w:rsidP="002A562F">
      <w:pPr>
        <w:spacing w:after="0" w:line="240" w:lineRule="auto"/>
        <w:rPr>
          <w:rFonts w:ascii="Times New Roman" w:hAnsi="Times New Roman"/>
          <w:sz w:val="24"/>
          <w:szCs w:val="24"/>
        </w:rPr>
      </w:pPr>
    </w:p>
    <w:p w14:paraId="52736EB4" w14:textId="77777777" w:rsidR="0042558F" w:rsidRDefault="0042558F" w:rsidP="002A562F">
      <w:pPr>
        <w:spacing w:after="0" w:line="240" w:lineRule="auto"/>
        <w:rPr>
          <w:rFonts w:ascii="Times New Roman" w:hAnsi="Times New Roman"/>
          <w:sz w:val="24"/>
          <w:szCs w:val="24"/>
        </w:rPr>
      </w:pPr>
    </w:p>
    <w:p w14:paraId="316AD811" w14:textId="77777777" w:rsidR="0042558F" w:rsidRDefault="0042558F" w:rsidP="002A562F">
      <w:pPr>
        <w:spacing w:after="0" w:line="240" w:lineRule="auto"/>
        <w:rPr>
          <w:rFonts w:ascii="Times New Roman" w:hAnsi="Times New Roman"/>
          <w:sz w:val="24"/>
          <w:szCs w:val="24"/>
        </w:rPr>
      </w:pPr>
    </w:p>
    <w:p w14:paraId="6AEFD47F" w14:textId="77777777" w:rsidR="0042558F" w:rsidRDefault="0042558F" w:rsidP="002A562F">
      <w:pPr>
        <w:spacing w:after="0" w:line="240" w:lineRule="auto"/>
        <w:rPr>
          <w:rFonts w:ascii="Times New Roman" w:hAnsi="Times New Roman"/>
          <w:sz w:val="24"/>
          <w:szCs w:val="24"/>
        </w:rPr>
      </w:pPr>
    </w:p>
    <w:p w14:paraId="0DB8018E" w14:textId="77777777" w:rsidR="0042558F" w:rsidRDefault="0042558F" w:rsidP="002A562F">
      <w:pPr>
        <w:spacing w:after="0" w:line="240" w:lineRule="auto"/>
        <w:rPr>
          <w:rFonts w:ascii="Times New Roman" w:hAnsi="Times New Roman"/>
          <w:sz w:val="24"/>
          <w:szCs w:val="24"/>
        </w:rPr>
      </w:pPr>
    </w:p>
    <w:p w14:paraId="672049F9" w14:textId="77777777" w:rsidR="0042558F" w:rsidRDefault="0042558F" w:rsidP="002A562F">
      <w:pPr>
        <w:spacing w:after="0" w:line="240" w:lineRule="auto"/>
        <w:rPr>
          <w:rFonts w:ascii="Times New Roman" w:hAnsi="Times New Roman"/>
          <w:sz w:val="24"/>
          <w:szCs w:val="24"/>
        </w:rPr>
      </w:pPr>
    </w:p>
    <w:p w14:paraId="5CC2C7CC" w14:textId="77777777" w:rsidR="0042558F" w:rsidRDefault="0042558F" w:rsidP="002A562F">
      <w:pPr>
        <w:spacing w:after="0" w:line="240" w:lineRule="auto"/>
        <w:rPr>
          <w:rFonts w:ascii="Times New Roman" w:hAnsi="Times New Roman"/>
          <w:sz w:val="24"/>
          <w:szCs w:val="24"/>
        </w:rPr>
      </w:pPr>
    </w:p>
    <w:p w14:paraId="3777BDFE" w14:textId="77777777" w:rsidR="0042558F" w:rsidRDefault="0042558F" w:rsidP="002A562F">
      <w:pPr>
        <w:spacing w:after="0" w:line="240" w:lineRule="auto"/>
        <w:rPr>
          <w:rFonts w:ascii="Times New Roman" w:hAnsi="Times New Roman"/>
          <w:sz w:val="24"/>
          <w:szCs w:val="24"/>
        </w:rPr>
      </w:pPr>
    </w:p>
    <w:p w14:paraId="07C08DCC" w14:textId="77777777" w:rsidR="0042558F" w:rsidRDefault="0042558F" w:rsidP="002A562F">
      <w:pPr>
        <w:spacing w:after="0" w:line="240" w:lineRule="auto"/>
        <w:rPr>
          <w:rFonts w:ascii="Times New Roman" w:hAnsi="Times New Roman"/>
          <w:sz w:val="24"/>
          <w:szCs w:val="24"/>
        </w:rPr>
      </w:pPr>
    </w:p>
    <w:p w14:paraId="010C7A65" w14:textId="77777777" w:rsidR="0042558F" w:rsidRDefault="0042558F" w:rsidP="002A562F">
      <w:pPr>
        <w:spacing w:after="0" w:line="240" w:lineRule="auto"/>
        <w:rPr>
          <w:rFonts w:ascii="Times New Roman" w:hAnsi="Times New Roman"/>
          <w:sz w:val="24"/>
          <w:szCs w:val="24"/>
        </w:rPr>
      </w:pPr>
    </w:p>
    <w:p w14:paraId="56C01968" w14:textId="77777777" w:rsidR="0042558F" w:rsidRDefault="0042558F" w:rsidP="002A562F">
      <w:pPr>
        <w:spacing w:after="0" w:line="240" w:lineRule="auto"/>
        <w:rPr>
          <w:rFonts w:ascii="Times New Roman" w:hAnsi="Times New Roman"/>
          <w:sz w:val="24"/>
          <w:szCs w:val="24"/>
        </w:rPr>
      </w:pPr>
    </w:p>
    <w:p w14:paraId="229B84C6" w14:textId="77777777" w:rsidR="0042558F" w:rsidRDefault="0042558F" w:rsidP="002A562F">
      <w:pPr>
        <w:spacing w:after="0" w:line="240" w:lineRule="auto"/>
        <w:rPr>
          <w:rFonts w:ascii="Times New Roman" w:hAnsi="Times New Roman"/>
          <w:sz w:val="24"/>
          <w:szCs w:val="24"/>
        </w:rPr>
      </w:pPr>
    </w:p>
    <w:p w14:paraId="434164A4" w14:textId="77777777" w:rsidR="0042558F" w:rsidRDefault="0042558F" w:rsidP="002A562F">
      <w:pPr>
        <w:spacing w:after="0" w:line="240" w:lineRule="auto"/>
        <w:rPr>
          <w:rFonts w:ascii="Times New Roman" w:hAnsi="Times New Roman"/>
          <w:sz w:val="24"/>
          <w:szCs w:val="24"/>
        </w:rPr>
      </w:pPr>
    </w:p>
    <w:p w14:paraId="3EBEB0B5" w14:textId="77777777" w:rsidR="0042558F" w:rsidRDefault="0042558F" w:rsidP="002A562F">
      <w:pPr>
        <w:spacing w:after="0" w:line="240" w:lineRule="auto"/>
        <w:rPr>
          <w:rFonts w:ascii="Times New Roman" w:hAnsi="Times New Roman"/>
          <w:sz w:val="24"/>
          <w:szCs w:val="24"/>
        </w:rPr>
      </w:pPr>
    </w:p>
    <w:p w14:paraId="348DF462" w14:textId="77777777" w:rsidR="0042558F" w:rsidRDefault="0042558F" w:rsidP="002A562F">
      <w:pPr>
        <w:spacing w:after="0" w:line="240" w:lineRule="auto"/>
        <w:rPr>
          <w:rFonts w:ascii="Times New Roman" w:hAnsi="Times New Roman"/>
          <w:sz w:val="24"/>
          <w:szCs w:val="24"/>
        </w:rPr>
      </w:pPr>
    </w:p>
    <w:p w14:paraId="44E52B45" w14:textId="77777777" w:rsidR="0042558F" w:rsidRDefault="0042558F" w:rsidP="002A562F">
      <w:pPr>
        <w:spacing w:after="0" w:line="240" w:lineRule="auto"/>
        <w:rPr>
          <w:rFonts w:ascii="Times New Roman" w:hAnsi="Times New Roman"/>
          <w:sz w:val="24"/>
          <w:szCs w:val="24"/>
        </w:rPr>
      </w:pPr>
    </w:p>
    <w:p w14:paraId="26B9BD7A" w14:textId="77777777" w:rsidR="0042558F" w:rsidRDefault="0042558F" w:rsidP="002A562F">
      <w:pPr>
        <w:spacing w:after="0" w:line="240" w:lineRule="auto"/>
        <w:rPr>
          <w:rFonts w:ascii="Times New Roman" w:hAnsi="Times New Roman"/>
          <w:sz w:val="24"/>
          <w:szCs w:val="24"/>
        </w:rPr>
      </w:pPr>
    </w:p>
    <w:p w14:paraId="3EA6A8C5" w14:textId="77777777" w:rsidR="0042558F" w:rsidRDefault="0042558F" w:rsidP="002A562F">
      <w:pPr>
        <w:spacing w:after="0" w:line="240" w:lineRule="auto"/>
        <w:rPr>
          <w:rFonts w:ascii="Times New Roman" w:hAnsi="Times New Roman"/>
          <w:sz w:val="24"/>
          <w:szCs w:val="24"/>
        </w:rPr>
      </w:pPr>
    </w:p>
    <w:p w14:paraId="1AA550EE" w14:textId="77777777" w:rsidR="0042558F" w:rsidRDefault="0042558F" w:rsidP="002A562F">
      <w:pPr>
        <w:spacing w:after="0" w:line="240" w:lineRule="auto"/>
        <w:rPr>
          <w:rFonts w:ascii="Times New Roman" w:hAnsi="Times New Roman"/>
          <w:sz w:val="24"/>
          <w:szCs w:val="24"/>
        </w:rPr>
      </w:pPr>
    </w:p>
    <w:p w14:paraId="531E7940" w14:textId="77777777" w:rsidR="0042558F" w:rsidRDefault="0042558F" w:rsidP="002A562F">
      <w:pPr>
        <w:spacing w:after="0" w:line="240" w:lineRule="auto"/>
        <w:rPr>
          <w:rFonts w:ascii="Times New Roman" w:hAnsi="Times New Roman"/>
          <w:sz w:val="24"/>
          <w:szCs w:val="24"/>
        </w:rPr>
      </w:pPr>
    </w:p>
    <w:p w14:paraId="531E6E55" w14:textId="77777777" w:rsidR="0042558F" w:rsidRDefault="0042558F" w:rsidP="002A562F">
      <w:pPr>
        <w:spacing w:after="0" w:line="240" w:lineRule="auto"/>
        <w:rPr>
          <w:rFonts w:ascii="Times New Roman" w:hAnsi="Times New Roman"/>
          <w:sz w:val="24"/>
          <w:szCs w:val="24"/>
        </w:rPr>
      </w:pPr>
    </w:p>
    <w:p w14:paraId="517B83CD" w14:textId="77777777" w:rsidR="0042558F" w:rsidRDefault="0042558F" w:rsidP="002A562F">
      <w:pPr>
        <w:spacing w:after="0" w:line="240" w:lineRule="auto"/>
        <w:rPr>
          <w:rFonts w:ascii="Times New Roman" w:hAnsi="Times New Roman"/>
          <w:sz w:val="24"/>
          <w:szCs w:val="24"/>
        </w:rPr>
      </w:pPr>
    </w:p>
    <w:p w14:paraId="0A7C2FE9" w14:textId="77777777" w:rsidR="0042558F" w:rsidRDefault="0042558F" w:rsidP="002A562F">
      <w:pPr>
        <w:spacing w:after="0" w:line="240" w:lineRule="auto"/>
        <w:rPr>
          <w:rFonts w:ascii="Times New Roman" w:hAnsi="Times New Roman"/>
          <w:sz w:val="24"/>
          <w:szCs w:val="24"/>
        </w:rPr>
      </w:pPr>
    </w:p>
    <w:p w14:paraId="5946A85A" w14:textId="77777777" w:rsidR="0042558F" w:rsidRDefault="0042558F" w:rsidP="002A562F">
      <w:pPr>
        <w:spacing w:after="0" w:line="240" w:lineRule="auto"/>
        <w:rPr>
          <w:rFonts w:ascii="Times New Roman" w:hAnsi="Times New Roman"/>
          <w:sz w:val="24"/>
          <w:szCs w:val="24"/>
        </w:rPr>
      </w:pPr>
    </w:p>
    <w:p w14:paraId="06B57312" w14:textId="77777777" w:rsidR="0042558F" w:rsidRDefault="0042558F" w:rsidP="002A562F">
      <w:pPr>
        <w:spacing w:after="0" w:line="240" w:lineRule="auto"/>
        <w:rPr>
          <w:rFonts w:ascii="Times New Roman" w:hAnsi="Times New Roman"/>
          <w:sz w:val="24"/>
          <w:szCs w:val="24"/>
        </w:rPr>
      </w:pPr>
    </w:p>
    <w:p w14:paraId="7A0C1C01" w14:textId="77777777" w:rsidR="00585BA2" w:rsidRDefault="00585BA2" w:rsidP="002A562F">
      <w:pPr>
        <w:spacing w:after="0" w:line="240" w:lineRule="auto"/>
        <w:rPr>
          <w:rFonts w:ascii="Times New Roman" w:hAnsi="Times New Roman"/>
          <w:sz w:val="24"/>
          <w:szCs w:val="24"/>
        </w:rPr>
        <w:sectPr w:rsidR="00585BA2" w:rsidSect="0013061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3D9B417B" w14:textId="77777777" w:rsidR="0042558F" w:rsidRDefault="0042558F" w:rsidP="001854E8">
      <w:pPr>
        <w:pStyle w:val="berschrift1"/>
        <w:numPr>
          <w:ilvl w:val="0"/>
          <w:numId w:val="3"/>
        </w:numPr>
      </w:pPr>
      <w:bookmarkStart w:id="1" w:name="_Toc110256250"/>
      <w:r>
        <w:t>Einleitung</w:t>
      </w:r>
      <w:bookmarkEnd w:id="1"/>
    </w:p>
    <w:p w14:paraId="082BF3EA" w14:textId="77777777" w:rsidR="0042558F" w:rsidRDefault="0042558F" w:rsidP="002A562F">
      <w:pPr>
        <w:spacing w:after="0" w:line="240" w:lineRule="auto"/>
        <w:rPr>
          <w:rFonts w:ascii="Times New Roman" w:hAnsi="Times New Roman"/>
          <w:sz w:val="24"/>
          <w:szCs w:val="24"/>
        </w:rPr>
      </w:pPr>
    </w:p>
    <w:p w14:paraId="1938FE86" w14:textId="77777777" w:rsidR="0042558F" w:rsidRPr="0042558F" w:rsidRDefault="0042558F" w:rsidP="001854E8">
      <w:pPr>
        <w:spacing w:after="0" w:line="240" w:lineRule="auto"/>
        <w:jc w:val="both"/>
        <w:rPr>
          <w:rFonts w:ascii="Times New Roman" w:hAnsi="Times New Roman"/>
          <w:sz w:val="24"/>
          <w:szCs w:val="24"/>
        </w:rPr>
      </w:pPr>
      <w:r w:rsidRPr="0042558F">
        <w:rPr>
          <w:rFonts w:ascii="Times New Roman" w:hAnsi="Times New Roman"/>
          <w:sz w:val="24"/>
          <w:szCs w:val="24"/>
        </w:rPr>
        <w:t xml:space="preserve">In Gesellschaften rund um den Globus existieren bestimmte Vorstellungen davon, wie Kinder leben (sollten), was für eine ‚gute‘ Kindheit </w:t>
      </w:r>
      <w:r w:rsidR="002B1D7E">
        <w:rPr>
          <w:rFonts w:ascii="Times New Roman" w:hAnsi="Times New Roman"/>
          <w:sz w:val="24"/>
          <w:szCs w:val="24"/>
        </w:rPr>
        <w:t>wichtig ist</w:t>
      </w:r>
      <w:r w:rsidR="002B1D7E" w:rsidRPr="0042558F">
        <w:rPr>
          <w:rFonts w:ascii="Times New Roman" w:hAnsi="Times New Roman"/>
          <w:sz w:val="24"/>
          <w:szCs w:val="24"/>
        </w:rPr>
        <w:t xml:space="preserve"> </w:t>
      </w:r>
      <w:r w:rsidRPr="0042558F">
        <w:rPr>
          <w:rFonts w:ascii="Times New Roman" w:hAnsi="Times New Roman"/>
          <w:sz w:val="24"/>
          <w:szCs w:val="24"/>
        </w:rPr>
        <w:t xml:space="preserve">und was eine ‚gute‘ oder ‚schlechte‘ Kindheit ist. </w:t>
      </w:r>
      <w:proofErr w:type="spellStart"/>
      <w:r w:rsidRPr="0042558F">
        <w:rPr>
          <w:rFonts w:ascii="Times New Roman" w:hAnsi="Times New Roman"/>
          <w:sz w:val="24"/>
          <w:szCs w:val="24"/>
        </w:rPr>
        <w:t>KindheitswissenschaftlerInnen</w:t>
      </w:r>
      <w:proofErr w:type="spellEnd"/>
      <w:r w:rsidRPr="0042558F">
        <w:rPr>
          <w:rFonts w:ascii="Times New Roman" w:hAnsi="Times New Roman"/>
          <w:sz w:val="24"/>
          <w:szCs w:val="24"/>
        </w:rPr>
        <w:t xml:space="preserve"> untersuchen solche Vorstellungen und setzen sich kritisch mit ihnen auseinander (vgl. u.a. </w:t>
      </w:r>
      <w:proofErr w:type="spellStart"/>
      <w:r w:rsidRPr="0042558F">
        <w:rPr>
          <w:rFonts w:ascii="Times New Roman" w:hAnsi="Times New Roman"/>
          <w:sz w:val="24"/>
          <w:szCs w:val="24"/>
        </w:rPr>
        <w:t>Liebel</w:t>
      </w:r>
      <w:proofErr w:type="spellEnd"/>
      <w:r w:rsidRPr="0042558F">
        <w:rPr>
          <w:rFonts w:ascii="Times New Roman" w:hAnsi="Times New Roman"/>
          <w:sz w:val="24"/>
          <w:szCs w:val="24"/>
        </w:rPr>
        <w:t xml:space="preserve"> 2015, </w:t>
      </w:r>
      <w:proofErr w:type="spellStart"/>
      <w:r w:rsidRPr="0042558F">
        <w:rPr>
          <w:rFonts w:ascii="Times New Roman" w:hAnsi="Times New Roman"/>
          <w:sz w:val="24"/>
          <w:szCs w:val="24"/>
        </w:rPr>
        <w:t>Kränzl</w:t>
      </w:r>
      <w:proofErr w:type="spellEnd"/>
      <w:r w:rsidRPr="0042558F">
        <w:rPr>
          <w:rFonts w:ascii="Times New Roman" w:hAnsi="Times New Roman"/>
          <w:sz w:val="24"/>
          <w:szCs w:val="24"/>
        </w:rPr>
        <w:t xml:space="preserve">-Nagl &amp; Mierendorff 2007, Bühler-Niederberger 2020, </w:t>
      </w:r>
      <w:proofErr w:type="spellStart"/>
      <w:r w:rsidRPr="0042558F">
        <w:rPr>
          <w:rFonts w:ascii="Times New Roman" w:hAnsi="Times New Roman"/>
          <w:sz w:val="24"/>
          <w:szCs w:val="24"/>
        </w:rPr>
        <w:t>Hunner</w:t>
      </w:r>
      <w:proofErr w:type="spellEnd"/>
      <w:r w:rsidRPr="0042558F">
        <w:rPr>
          <w:rFonts w:ascii="Times New Roman" w:hAnsi="Times New Roman"/>
          <w:sz w:val="24"/>
          <w:szCs w:val="24"/>
        </w:rPr>
        <w:t xml:space="preserve">-Kreisel et al. 2022). Über Kindheiten entstandene Auffassungen als soziale Konstruktionen zu erkennen und kritisch zu reflektieren, regen beispielsweise die Kindheitsforscherinnen </w:t>
      </w:r>
      <w:proofErr w:type="spellStart"/>
      <w:r w:rsidRPr="0042558F">
        <w:rPr>
          <w:rFonts w:ascii="Times New Roman" w:hAnsi="Times New Roman"/>
          <w:sz w:val="24"/>
          <w:szCs w:val="24"/>
        </w:rPr>
        <w:t>Kränzl</w:t>
      </w:r>
      <w:proofErr w:type="spellEnd"/>
      <w:r w:rsidRPr="0042558F">
        <w:rPr>
          <w:rFonts w:ascii="Times New Roman" w:hAnsi="Times New Roman"/>
          <w:sz w:val="24"/>
          <w:szCs w:val="24"/>
        </w:rPr>
        <w:t xml:space="preserve">-Nagl und </w:t>
      </w:r>
      <w:proofErr w:type="spellStart"/>
      <w:r w:rsidRPr="0042558F">
        <w:rPr>
          <w:rFonts w:ascii="Times New Roman" w:hAnsi="Times New Roman"/>
          <w:sz w:val="24"/>
          <w:szCs w:val="24"/>
        </w:rPr>
        <w:t>Mierendorff</w:t>
      </w:r>
      <w:proofErr w:type="spellEnd"/>
      <w:r w:rsidRPr="0042558F">
        <w:rPr>
          <w:rFonts w:ascii="Times New Roman" w:hAnsi="Times New Roman"/>
          <w:sz w:val="24"/>
          <w:szCs w:val="24"/>
        </w:rPr>
        <w:t xml:space="preserve"> an. Sie fordern zu einer reflexiven Auseinandersetzung mit (eigenen) Vorstellungen und Annahmen zu Kindheit als historisch und gesellschaftlich bedingter Konstruktion und Entwicklung auf (vgl. </w:t>
      </w:r>
      <w:proofErr w:type="spellStart"/>
      <w:r w:rsidRPr="0042558F">
        <w:rPr>
          <w:rFonts w:ascii="Times New Roman" w:hAnsi="Times New Roman"/>
          <w:sz w:val="24"/>
          <w:szCs w:val="24"/>
        </w:rPr>
        <w:t>Kränzl</w:t>
      </w:r>
      <w:proofErr w:type="spellEnd"/>
      <w:r w:rsidRPr="0042558F">
        <w:rPr>
          <w:rFonts w:ascii="Times New Roman" w:hAnsi="Times New Roman"/>
          <w:sz w:val="24"/>
          <w:szCs w:val="24"/>
        </w:rPr>
        <w:t xml:space="preserve">-Nagl &amp; </w:t>
      </w:r>
      <w:proofErr w:type="spellStart"/>
      <w:r w:rsidRPr="0042558F">
        <w:rPr>
          <w:rFonts w:ascii="Times New Roman" w:hAnsi="Times New Roman"/>
          <w:sz w:val="24"/>
          <w:szCs w:val="24"/>
        </w:rPr>
        <w:t>Mierendorff</w:t>
      </w:r>
      <w:proofErr w:type="spellEnd"/>
      <w:r w:rsidRPr="0042558F">
        <w:rPr>
          <w:rFonts w:ascii="Times New Roman" w:hAnsi="Times New Roman"/>
          <w:sz w:val="24"/>
          <w:szCs w:val="24"/>
        </w:rPr>
        <w:t xml:space="preserve"> 2007). Es lohnt sich</w:t>
      </w:r>
      <w:r w:rsidR="008D43AA">
        <w:rPr>
          <w:rFonts w:ascii="Times New Roman" w:hAnsi="Times New Roman"/>
          <w:sz w:val="24"/>
          <w:szCs w:val="24"/>
        </w:rPr>
        <w:t>,</w:t>
      </w:r>
      <w:r w:rsidRPr="0042558F">
        <w:rPr>
          <w:rFonts w:ascii="Times New Roman" w:hAnsi="Times New Roman"/>
          <w:sz w:val="24"/>
          <w:szCs w:val="24"/>
        </w:rPr>
        <w:t xml:space="preserve"> eine solch kritische Perspektive auch </w:t>
      </w:r>
      <w:r w:rsidR="008D43AA">
        <w:rPr>
          <w:rFonts w:ascii="Times New Roman" w:hAnsi="Times New Roman"/>
          <w:sz w:val="24"/>
          <w:szCs w:val="24"/>
        </w:rPr>
        <w:t xml:space="preserve">auf </w:t>
      </w:r>
      <w:r w:rsidRPr="0042558F">
        <w:rPr>
          <w:rFonts w:ascii="Times New Roman" w:hAnsi="Times New Roman"/>
          <w:sz w:val="24"/>
          <w:szCs w:val="24"/>
        </w:rPr>
        <w:t>internationale Vergleiche von Lebenswelten und Lebenslagen von Kindern anzuwenden. Denn Berichte, Erhebungen und daraus gezogene Rückschlüsse sind immer vor dem Hintergrund sozialer Konstruktion</w:t>
      </w:r>
      <w:r w:rsidR="002B1D7E">
        <w:rPr>
          <w:rFonts w:ascii="Times New Roman" w:hAnsi="Times New Roman"/>
          <w:sz w:val="24"/>
          <w:szCs w:val="24"/>
        </w:rPr>
        <w:t>en</w:t>
      </w:r>
      <w:r w:rsidRPr="0042558F">
        <w:rPr>
          <w:rFonts w:ascii="Times New Roman" w:hAnsi="Times New Roman"/>
          <w:sz w:val="24"/>
          <w:szCs w:val="24"/>
        </w:rPr>
        <w:t xml:space="preserve"> zu betrachten. Bestehende Sichtweisen prägen die Einordnung und Wertung von Lebensrealitäten und Berichterstattungen. An Bühler-Niederberger anschließend ist es wichtig, Perspektiven zu kindlichen Kompetenzen und Wirkmacht sozialer Strukturen im Rahmen der Sozialisation zu rekonstruieren (vgl. 2020). Dadurch lassen sich Vorstellungen nicht (mehr) unhinterfragt als „</w:t>
      </w:r>
      <w:proofErr w:type="spellStart"/>
      <w:r w:rsidRPr="0042558F">
        <w:rPr>
          <w:rFonts w:ascii="Times New Roman" w:hAnsi="Times New Roman"/>
          <w:sz w:val="24"/>
          <w:szCs w:val="24"/>
        </w:rPr>
        <w:t>Normalitäten</w:t>
      </w:r>
      <w:proofErr w:type="spellEnd"/>
      <w:r w:rsidRPr="0042558F">
        <w:rPr>
          <w:rFonts w:ascii="Times New Roman" w:hAnsi="Times New Roman"/>
          <w:sz w:val="24"/>
          <w:szCs w:val="24"/>
        </w:rPr>
        <w:t xml:space="preserve">“ etablieren, machtvolle Ordnungen können nicht (mehr) kritiklos organisiert und Interessen unsichtbar verfolgt werden. Eine solchen rekonstruierenden Beitrag möchte die vorliegende Seminararbeit leisten. </w:t>
      </w:r>
    </w:p>
    <w:p w14:paraId="3A891C18" w14:textId="77777777" w:rsidR="0042558F" w:rsidRPr="0042558F" w:rsidRDefault="0042558F" w:rsidP="001854E8">
      <w:pPr>
        <w:spacing w:after="0" w:line="240" w:lineRule="auto"/>
        <w:jc w:val="both"/>
        <w:rPr>
          <w:rFonts w:ascii="Times New Roman" w:hAnsi="Times New Roman"/>
          <w:sz w:val="24"/>
          <w:szCs w:val="24"/>
        </w:rPr>
      </w:pPr>
      <w:r w:rsidRPr="0042558F">
        <w:rPr>
          <w:rFonts w:ascii="Times New Roman" w:hAnsi="Times New Roman"/>
          <w:sz w:val="24"/>
          <w:szCs w:val="24"/>
        </w:rPr>
        <w:t>Anhand qualitativer Daten findet die Lebenswelt von Kindern Beachtung, die im wissenschaftlichen Kontext bisher nicht beleuchtet wurden. Mädchen aus einem abgeschiedenen Dorf mitten in Angola wurden zu ihren (Lebens)Zielen befragt. Eine der Hausarbeit vorausgegangenen Recherche weist auf eine äußerst spärliche Datenlage zum Leben der Bevölkerung Angolas</w:t>
      </w:r>
      <w:r w:rsidR="008D43AA">
        <w:rPr>
          <w:rFonts w:ascii="Times New Roman" w:hAnsi="Times New Roman"/>
          <w:sz w:val="24"/>
          <w:szCs w:val="24"/>
        </w:rPr>
        <w:t>,</w:t>
      </w:r>
      <w:r w:rsidR="002B1D7E">
        <w:rPr>
          <w:rFonts w:ascii="Times New Roman" w:hAnsi="Times New Roman"/>
          <w:sz w:val="24"/>
          <w:szCs w:val="24"/>
        </w:rPr>
        <w:t xml:space="preserve"> </w:t>
      </w:r>
      <w:r w:rsidRPr="0042558F">
        <w:rPr>
          <w:rFonts w:ascii="Times New Roman" w:hAnsi="Times New Roman"/>
          <w:sz w:val="24"/>
          <w:szCs w:val="24"/>
        </w:rPr>
        <w:t>insbesondere von Kindern</w:t>
      </w:r>
      <w:r w:rsidR="008D43AA">
        <w:rPr>
          <w:rFonts w:ascii="Times New Roman" w:hAnsi="Times New Roman"/>
          <w:sz w:val="24"/>
          <w:szCs w:val="24"/>
        </w:rPr>
        <w:t>,</w:t>
      </w:r>
      <w:r w:rsidRPr="0042558F">
        <w:rPr>
          <w:rFonts w:ascii="Times New Roman" w:hAnsi="Times New Roman"/>
          <w:sz w:val="24"/>
          <w:szCs w:val="24"/>
        </w:rPr>
        <w:t xml:space="preserve"> in diesem Land hin. Die Lebensbedingungen der 8-16-jährigen sind von Armut, mangelhafter Infrastruktur, Bürgerkriegserinnerungen und der Kultur ihres Stammes (</w:t>
      </w:r>
      <w:proofErr w:type="spellStart"/>
      <w:r w:rsidRPr="0042558F">
        <w:rPr>
          <w:rFonts w:ascii="Times New Roman" w:hAnsi="Times New Roman"/>
          <w:sz w:val="24"/>
          <w:szCs w:val="24"/>
        </w:rPr>
        <w:t>Chokwe</w:t>
      </w:r>
      <w:proofErr w:type="spellEnd"/>
      <w:r w:rsidRPr="0042558F">
        <w:rPr>
          <w:rFonts w:ascii="Times New Roman" w:hAnsi="Times New Roman"/>
          <w:sz w:val="24"/>
          <w:szCs w:val="24"/>
        </w:rPr>
        <w:t>) geprägt. Den Fragen, wie sich diese Lebensumstände auf Hoffnungen, Wünsche und Perspektiven auswirken, sind in einem solchen Kontext besonders spannend nachzugehen. Die vorhandenen Daten bieten Einblick in Lebensrealitäten, fernab des Lebens von Kindern in Deutschland. Deutsche LeserInnen, die sich mit der vorliegenden Empirie</w:t>
      </w:r>
      <w:r w:rsidR="00B71396">
        <w:rPr>
          <w:rFonts w:ascii="Times New Roman" w:hAnsi="Times New Roman"/>
          <w:sz w:val="24"/>
          <w:szCs w:val="24"/>
        </w:rPr>
        <w:t>,</w:t>
      </w:r>
      <w:r w:rsidRPr="0042558F">
        <w:rPr>
          <w:rFonts w:ascii="Times New Roman" w:hAnsi="Times New Roman"/>
          <w:sz w:val="24"/>
          <w:szCs w:val="24"/>
        </w:rPr>
        <w:t xml:space="preserve"> die einen Einblick in die Lebenswelt von Mädchen in Angola gewähr</w:t>
      </w:r>
      <w:r w:rsidR="00B71396">
        <w:rPr>
          <w:rFonts w:ascii="Times New Roman" w:hAnsi="Times New Roman"/>
          <w:sz w:val="24"/>
          <w:szCs w:val="24"/>
        </w:rPr>
        <w:t>t</w:t>
      </w:r>
      <w:r w:rsidRPr="0042558F">
        <w:rPr>
          <w:rFonts w:ascii="Times New Roman" w:hAnsi="Times New Roman"/>
          <w:sz w:val="24"/>
          <w:szCs w:val="24"/>
        </w:rPr>
        <w:t xml:space="preserve">, sind herausgefordert, eigene Bilder von Kindheit damit abzugleichen. </w:t>
      </w:r>
    </w:p>
    <w:p w14:paraId="39078E26" w14:textId="77777777" w:rsidR="002B1D7E" w:rsidRDefault="0042558F" w:rsidP="001854E8">
      <w:pPr>
        <w:spacing w:after="0" w:line="240" w:lineRule="auto"/>
        <w:jc w:val="both"/>
        <w:rPr>
          <w:rFonts w:ascii="Times New Roman" w:hAnsi="Times New Roman"/>
          <w:sz w:val="24"/>
          <w:szCs w:val="24"/>
        </w:rPr>
      </w:pPr>
      <w:r w:rsidRPr="0042558F">
        <w:rPr>
          <w:rFonts w:ascii="Times New Roman" w:hAnsi="Times New Roman"/>
          <w:sz w:val="24"/>
          <w:szCs w:val="24"/>
        </w:rPr>
        <w:t>Mithilfe der Inhaltsanalyse nach Ku</w:t>
      </w:r>
      <w:del w:id="2" w:author="Salome Maier" w:date="2022-08-01T08:46:00Z">
        <w:r w:rsidRPr="0042558F" w:rsidDel="008921F2">
          <w:rPr>
            <w:rFonts w:ascii="Times New Roman" w:hAnsi="Times New Roman"/>
            <w:sz w:val="24"/>
            <w:szCs w:val="24"/>
          </w:rPr>
          <w:delText>a</w:delText>
        </w:r>
      </w:del>
      <w:r w:rsidRPr="0042558F">
        <w:rPr>
          <w:rFonts w:ascii="Times New Roman" w:hAnsi="Times New Roman"/>
          <w:sz w:val="24"/>
          <w:szCs w:val="24"/>
        </w:rPr>
        <w:t>ckartz oder Mayring (</w:t>
      </w:r>
      <w:commentRangeStart w:id="3"/>
      <w:r w:rsidRPr="0042558F">
        <w:rPr>
          <w:rFonts w:ascii="Times New Roman" w:hAnsi="Times New Roman"/>
          <w:sz w:val="24"/>
          <w:szCs w:val="24"/>
        </w:rPr>
        <w:t xml:space="preserve">bin ich mir noch nicht sicher) </w:t>
      </w:r>
      <w:commentRangeEnd w:id="3"/>
      <w:r w:rsidR="001576AF">
        <w:rPr>
          <w:rStyle w:val="Kommentarzeichen"/>
        </w:rPr>
        <w:commentReference w:id="3"/>
      </w:r>
      <w:r w:rsidRPr="0042558F">
        <w:rPr>
          <w:rFonts w:ascii="Times New Roman" w:hAnsi="Times New Roman"/>
          <w:sz w:val="24"/>
          <w:szCs w:val="24"/>
        </w:rPr>
        <w:t>wird dazu das Interviewmaterial systematisch und regelgeleitet auf die Fragestellung hin ausgewählt und untersucht. Aus dem aufgenommenen Gruppeninterview mit 8 Kindern und Jugendlichen bilden Aussagen von 2 Mädchen im Kindesalter (9 und 12 Jahre)</w:t>
      </w:r>
      <w:r w:rsidRPr="0042558F">
        <w:rPr>
          <w:rFonts w:ascii="Times New Roman" w:hAnsi="Times New Roman"/>
          <w:sz w:val="24"/>
          <w:szCs w:val="24"/>
          <w:vertAlign w:val="superscript"/>
        </w:rPr>
        <w:footnoteReference w:id="1"/>
      </w:r>
      <w:r w:rsidRPr="0042558F">
        <w:rPr>
          <w:rFonts w:ascii="Times New Roman" w:hAnsi="Times New Roman"/>
          <w:sz w:val="24"/>
          <w:szCs w:val="24"/>
        </w:rPr>
        <w:t xml:space="preserve"> exemplarische Interviewauszüge, die für die Analyse verwendet werden. Die Interpretation erfolgt mit rekonstruktiven Anspruch. Schlussendlich soll folgende Forschungsfrage beantwortet werden: Wie wirken sich widrige Lebensbedingungen auf (Lebens-)ziele von Mädchen</w:t>
      </w:r>
      <w:r w:rsidR="002B1D7E">
        <w:rPr>
          <w:rFonts w:ascii="Times New Roman" w:hAnsi="Times New Roman"/>
          <w:sz w:val="24"/>
          <w:szCs w:val="24"/>
        </w:rPr>
        <w:t xml:space="preserve"> aus</w:t>
      </w:r>
    </w:p>
    <w:p w14:paraId="71E521F1" w14:textId="77777777" w:rsidR="002B1D7E" w:rsidRDefault="002B1D7E" w:rsidP="001854E8">
      <w:pPr>
        <w:spacing w:after="0" w:line="240" w:lineRule="auto"/>
        <w:jc w:val="both"/>
        <w:rPr>
          <w:rFonts w:ascii="Times New Roman" w:hAnsi="Times New Roman"/>
          <w:sz w:val="24"/>
          <w:szCs w:val="24"/>
        </w:rPr>
      </w:pPr>
    </w:p>
    <w:p w14:paraId="7E540818" w14:textId="77777777" w:rsidR="0042558F" w:rsidRDefault="009A3054" w:rsidP="001854E8">
      <w:pPr>
        <w:spacing w:after="0" w:line="240" w:lineRule="auto"/>
        <w:jc w:val="both"/>
        <w:rPr>
          <w:rFonts w:ascii="Times New Roman" w:hAnsi="Times New Roman"/>
          <w:sz w:val="24"/>
          <w:szCs w:val="24"/>
        </w:rPr>
      </w:pPr>
      <w:r>
        <w:rPr>
          <w:rFonts w:ascii="Times New Roman" w:hAnsi="Times New Roman"/>
          <w:sz w:val="24"/>
          <w:szCs w:val="24"/>
        </w:rPr>
        <w:t>Im folgenden Kapitel (</w:t>
      </w:r>
      <w:r w:rsidR="001854E8">
        <w:rPr>
          <w:rFonts w:ascii="Times New Roman" w:hAnsi="Times New Roman"/>
          <w:sz w:val="24"/>
          <w:szCs w:val="24"/>
        </w:rPr>
        <w:t>2</w:t>
      </w:r>
      <w:r>
        <w:rPr>
          <w:rFonts w:ascii="Times New Roman" w:hAnsi="Times New Roman"/>
          <w:sz w:val="24"/>
          <w:szCs w:val="24"/>
        </w:rPr>
        <w:t xml:space="preserve">) wird </w:t>
      </w:r>
      <w:r w:rsidR="0042558F" w:rsidRPr="0042558F">
        <w:rPr>
          <w:rFonts w:ascii="Times New Roman" w:hAnsi="Times New Roman"/>
          <w:sz w:val="24"/>
          <w:szCs w:val="24"/>
        </w:rPr>
        <w:t>die theoretische Perspektive auf Kindheiten als soziale Konstrukte nach Bühler-Niederberger dargelegt. Daran schließt sich die Vorstellung der Inhaltsanalyse als für die explorative Studie zu Lebenswelten am Beispiel von Mädchen aus einem Dorf des kriegs- und armutsgebeutelten Angola passende Methode an</w:t>
      </w:r>
      <w:r>
        <w:rPr>
          <w:rFonts w:ascii="Times New Roman" w:hAnsi="Times New Roman"/>
          <w:sz w:val="24"/>
          <w:szCs w:val="24"/>
        </w:rPr>
        <w:t xml:space="preserve"> (3)</w:t>
      </w:r>
      <w:r w:rsidR="0042558F" w:rsidRPr="0042558F">
        <w:rPr>
          <w:rFonts w:ascii="Times New Roman" w:hAnsi="Times New Roman"/>
          <w:sz w:val="24"/>
          <w:szCs w:val="24"/>
        </w:rPr>
        <w:t>. Im darauffolgenden</w:t>
      </w:r>
      <w:r w:rsidR="002900CA">
        <w:rPr>
          <w:rFonts w:ascii="Times New Roman" w:hAnsi="Times New Roman"/>
          <w:sz w:val="24"/>
          <w:szCs w:val="24"/>
        </w:rPr>
        <w:t xml:space="preserve"> Kapitel</w:t>
      </w:r>
      <w:r w:rsidR="0042558F" w:rsidRPr="0042558F">
        <w:rPr>
          <w:rFonts w:ascii="Times New Roman" w:hAnsi="Times New Roman"/>
          <w:sz w:val="24"/>
          <w:szCs w:val="24"/>
        </w:rPr>
        <w:t xml:space="preserve"> </w:t>
      </w:r>
      <w:r w:rsidR="002900CA">
        <w:rPr>
          <w:rFonts w:ascii="Times New Roman" w:hAnsi="Times New Roman"/>
          <w:sz w:val="24"/>
          <w:szCs w:val="24"/>
        </w:rPr>
        <w:t>werden die Lebensrealitäten</w:t>
      </w:r>
      <w:r w:rsidR="0042558F" w:rsidRPr="0042558F">
        <w:rPr>
          <w:rFonts w:ascii="Times New Roman" w:hAnsi="Times New Roman"/>
          <w:sz w:val="24"/>
          <w:szCs w:val="24"/>
        </w:rPr>
        <w:t xml:space="preserve"> der </w:t>
      </w:r>
      <w:r w:rsidR="002900CA">
        <w:rPr>
          <w:rFonts w:ascii="Times New Roman" w:hAnsi="Times New Roman"/>
          <w:sz w:val="24"/>
          <w:szCs w:val="24"/>
        </w:rPr>
        <w:t>interviewten</w:t>
      </w:r>
      <w:r w:rsidR="0042558F" w:rsidRPr="0042558F">
        <w:rPr>
          <w:rFonts w:ascii="Times New Roman" w:hAnsi="Times New Roman"/>
          <w:sz w:val="24"/>
          <w:szCs w:val="24"/>
        </w:rPr>
        <w:t xml:space="preserve"> </w:t>
      </w:r>
      <w:r w:rsidR="0042558F">
        <w:rPr>
          <w:rFonts w:ascii="Times New Roman" w:hAnsi="Times New Roman"/>
          <w:sz w:val="24"/>
          <w:szCs w:val="24"/>
        </w:rPr>
        <w:t xml:space="preserve">Mädchen </w:t>
      </w:r>
      <w:r w:rsidR="002900CA">
        <w:rPr>
          <w:rFonts w:ascii="Times New Roman" w:hAnsi="Times New Roman"/>
          <w:sz w:val="24"/>
          <w:szCs w:val="24"/>
        </w:rPr>
        <w:t>beschrieben</w:t>
      </w:r>
      <w:r>
        <w:rPr>
          <w:rFonts w:ascii="Times New Roman" w:hAnsi="Times New Roman"/>
          <w:sz w:val="24"/>
          <w:szCs w:val="24"/>
        </w:rPr>
        <w:t xml:space="preserve"> (4)</w:t>
      </w:r>
      <w:r w:rsidR="0042558F" w:rsidRPr="0042558F">
        <w:rPr>
          <w:rFonts w:ascii="Times New Roman" w:hAnsi="Times New Roman"/>
          <w:sz w:val="24"/>
          <w:szCs w:val="24"/>
        </w:rPr>
        <w:t>. D</w:t>
      </w:r>
      <w:r w:rsidR="002900CA">
        <w:rPr>
          <w:rFonts w:ascii="Times New Roman" w:hAnsi="Times New Roman"/>
          <w:sz w:val="24"/>
          <w:szCs w:val="24"/>
        </w:rPr>
        <w:t xml:space="preserve">ie Vorstellung des </w:t>
      </w:r>
      <w:r w:rsidR="0042558F" w:rsidRPr="0042558F">
        <w:rPr>
          <w:rFonts w:ascii="Times New Roman" w:hAnsi="Times New Roman"/>
          <w:sz w:val="24"/>
          <w:szCs w:val="24"/>
        </w:rPr>
        <w:t xml:space="preserve">Datenkorpus </w:t>
      </w:r>
      <w:r w:rsidR="002900CA">
        <w:rPr>
          <w:rFonts w:ascii="Times New Roman" w:hAnsi="Times New Roman"/>
          <w:sz w:val="24"/>
          <w:szCs w:val="24"/>
        </w:rPr>
        <w:t xml:space="preserve">sowie der Vorgehensweise der Untersuchung finden </w:t>
      </w:r>
      <w:r w:rsidR="0042558F" w:rsidRPr="0042558F">
        <w:rPr>
          <w:rFonts w:ascii="Times New Roman" w:hAnsi="Times New Roman"/>
          <w:sz w:val="24"/>
          <w:szCs w:val="24"/>
        </w:rPr>
        <w:t xml:space="preserve">im </w:t>
      </w:r>
      <w:r>
        <w:rPr>
          <w:rFonts w:ascii="Times New Roman" w:hAnsi="Times New Roman"/>
          <w:sz w:val="24"/>
          <w:szCs w:val="24"/>
        </w:rPr>
        <w:t xml:space="preserve">fünften </w:t>
      </w:r>
      <w:r w:rsidR="0042558F" w:rsidRPr="0042558F">
        <w:rPr>
          <w:rFonts w:ascii="Times New Roman" w:hAnsi="Times New Roman"/>
          <w:sz w:val="24"/>
          <w:szCs w:val="24"/>
        </w:rPr>
        <w:t xml:space="preserve">Kapitel </w:t>
      </w:r>
      <w:r w:rsidR="002900CA">
        <w:rPr>
          <w:rFonts w:ascii="Times New Roman" w:hAnsi="Times New Roman"/>
          <w:sz w:val="24"/>
          <w:szCs w:val="24"/>
        </w:rPr>
        <w:t>statt</w:t>
      </w:r>
      <w:r w:rsidR="0042558F" w:rsidRPr="0042558F">
        <w:rPr>
          <w:rFonts w:ascii="Times New Roman" w:hAnsi="Times New Roman"/>
          <w:sz w:val="24"/>
          <w:szCs w:val="24"/>
        </w:rPr>
        <w:t xml:space="preserve">. </w:t>
      </w:r>
      <w:r w:rsidR="001854E8">
        <w:rPr>
          <w:rFonts w:ascii="Times New Roman" w:hAnsi="Times New Roman"/>
          <w:sz w:val="24"/>
          <w:szCs w:val="24"/>
        </w:rPr>
        <w:t>Im sechsten Kapitel sind die</w:t>
      </w:r>
      <w:r w:rsidR="0042558F" w:rsidRPr="0042558F">
        <w:rPr>
          <w:rFonts w:ascii="Times New Roman" w:hAnsi="Times New Roman"/>
          <w:sz w:val="24"/>
          <w:szCs w:val="24"/>
        </w:rPr>
        <w:t xml:space="preserve"> analysierten Inhalte und </w:t>
      </w:r>
      <w:r w:rsidR="001854E8">
        <w:rPr>
          <w:rFonts w:ascii="Times New Roman" w:hAnsi="Times New Roman"/>
          <w:sz w:val="24"/>
          <w:szCs w:val="24"/>
        </w:rPr>
        <w:t xml:space="preserve">deren </w:t>
      </w:r>
      <w:r w:rsidR="0042558F" w:rsidRPr="0042558F">
        <w:rPr>
          <w:rFonts w:ascii="Times New Roman" w:hAnsi="Times New Roman"/>
          <w:sz w:val="24"/>
          <w:szCs w:val="24"/>
        </w:rPr>
        <w:t xml:space="preserve">Interpretation </w:t>
      </w:r>
      <w:r w:rsidR="001854E8">
        <w:rPr>
          <w:rFonts w:ascii="Times New Roman" w:hAnsi="Times New Roman"/>
          <w:sz w:val="24"/>
          <w:szCs w:val="24"/>
        </w:rPr>
        <w:t>dargelegt</w:t>
      </w:r>
      <w:r>
        <w:rPr>
          <w:rFonts w:ascii="Times New Roman" w:hAnsi="Times New Roman"/>
          <w:sz w:val="24"/>
          <w:szCs w:val="24"/>
        </w:rPr>
        <w:t xml:space="preserve"> (</w:t>
      </w:r>
      <w:r w:rsidR="001854E8">
        <w:rPr>
          <w:rFonts w:ascii="Times New Roman" w:hAnsi="Times New Roman"/>
          <w:sz w:val="24"/>
          <w:szCs w:val="24"/>
        </w:rPr>
        <w:t>6</w:t>
      </w:r>
      <w:r>
        <w:rPr>
          <w:rFonts w:ascii="Times New Roman" w:hAnsi="Times New Roman"/>
          <w:sz w:val="24"/>
          <w:szCs w:val="24"/>
        </w:rPr>
        <w:t>)</w:t>
      </w:r>
      <w:r w:rsidR="0042558F" w:rsidRPr="0042558F">
        <w:rPr>
          <w:rFonts w:ascii="Times New Roman" w:hAnsi="Times New Roman"/>
          <w:sz w:val="24"/>
          <w:szCs w:val="24"/>
        </w:rPr>
        <w:t>. Abschließend werden die Ergebnisse ethisch und rekonstruierend diskutiert</w:t>
      </w:r>
      <w:r w:rsidR="001854E8">
        <w:rPr>
          <w:rFonts w:ascii="Times New Roman" w:hAnsi="Times New Roman"/>
          <w:sz w:val="24"/>
          <w:szCs w:val="24"/>
        </w:rPr>
        <w:t xml:space="preserve"> (7)</w:t>
      </w:r>
      <w:r w:rsidR="0042558F" w:rsidRPr="0042558F">
        <w:rPr>
          <w:rFonts w:ascii="Times New Roman" w:hAnsi="Times New Roman"/>
          <w:sz w:val="24"/>
          <w:szCs w:val="24"/>
        </w:rPr>
        <w:t xml:space="preserve">. </w:t>
      </w:r>
    </w:p>
    <w:p w14:paraId="78C77022" w14:textId="77777777" w:rsidR="0042558F" w:rsidRDefault="0042558F" w:rsidP="001854E8">
      <w:pPr>
        <w:spacing w:after="0" w:line="240" w:lineRule="auto"/>
        <w:jc w:val="both"/>
        <w:rPr>
          <w:rFonts w:ascii="Times New Roman" w:hAnsi="Times New Roman"/>
          <w:sz w:val="24"/>
          <w:szCs w:val="24"/>
        </w:rPr>
      </w:pPr>
    </w:p>
    <w:p w14:paraId="1625CC74" w14:textId="77777777" w:rsidR="0042558F" w:rsidRDefault="0042558F" w:rsidP="0042558F">
      <w:pPr>
        <w:rPr>
          <w:lang w:eastAsia="de-DE"/>
        </w:rPr>
      </w:pPr>
    </w:p>
    <w:p w14:paraId="43213A9C" w14:textId="77777777" w:rsidR="0042558F" w:rsidRPr="0042558F" w:rsidRDefault="0042558F" w:rsidP="001854E8">
      <w:pPr>
        <w:pStyle w:val="berschrift1"/>
        <w:numPr>
          <w:ilvl w:val="0"/>
          <w:numId w:val="3"/>
        </w:numPr>
        <w:rPr>
          <w:rFonts w:eastAsia="Calibri"/>
        </w:rPr>
      </w:pPr>
      <w:bookmarkStart w:id="4" w:name="_Toc110256251"/>
      <w:r w:rsidRPr="0042558F">
        <w:rPr>
          <w:rFonts w:eastAsia="Calibri"/>
        </w:rPr>
        <w:t>Theoretische Perspektive</w:t>
      </w:r>
      <w:bookmarkEnd w:id="4"/>
    </w:p>
    <w:p w14:paraId="6CD23C8C" w14:textId="77777777" w:rsidR="0042558F" w:rsidRDefault="0042558F" w:rsidP="0042558F">
      <w:pPr>
        <w:rPr>
          <w:lang w:eastAsia="de-DE"/>
        </w:rPr>
      </w:pPr>
    </w:p>
    <w:p w14:paraId="5869CACF" w14:textId="77777777" w:rsidR="0042558F" w:rsidRDefault="0042558F" w:rsidP="0042558F">
      <w:pPr>
        <w:rPr>
          <w:lang w:eastAsia="de-DE"/>
        </w:rPr>
      </w:pPr>
    </w:p>
    <w:p w14:paraId="6D963C17" w14:textId="77777777" w:rsidR="0042558F" w:rsidRPr="0042558F" w:rsidRDefault="0042558F" w:rsidP="001854E8">
      <w:pPr>
        <w:pStyle w:val="berschrift1"/>
        <w:numPr>
          <w:ilvl w:val="0"/>
          <w:numId w:val="3"/>
        </w:numPr>
        <w:rPr>
          <w:rFonts w:eastAsia="Calibri"/>
        </w:rPr>
      </w:pPr>
      <w:bookmarkStart w:id="5" w:name="_Toc110256252"/>
      <w:r w:rsidRPr="0042558F">
        <w:rPr>
          <w:rFonts w:eastAsia="Calibri"/>
        </w:rPr>
        <w:t>Methode der Inhaltsanalyse (nach…)</w:t>
      </w:r>
      <w:bookmarkEnd w:id="5"/>
    </w:p>
    <w:p w14:paraId="378C36D7" w14:textId="77777777" w:rsidR="0042558F" w:rsidRDefault="0042558F" w:rsidP="0042558F">
      <w:pPr>
        <w:rPr>
          <w:lang w:eastAsia="de-DE"/>
        </w:rPr>
      </w:pPr>
    </w:p>
    <w:p w14:paraId="1920B2F2" w14:textId="77777777" w:rsidR="0042558F" w:rsidRDefault="0042558F" w:rsidP="0042558F">
      <w:pPr>
        <w:rPr>
          <w:lang w:eastAsia="de-DE"/>
        </w:rPr>
      </w:pPr>
    </w:p>
    <w:p w14:paraId="167DA36A" w14:textId="77777777" w:rsidR="0042558F" w:rsidRDefault="009A3054">
      <w:pPr>
        <w:pStyle w:val="berschrift1"/>
        <w:numPr>
          <w:ilvl w:val="0"/>
          <w:numId w:val="3"/>
        </w:numPr>
        <w:spacing w:after="240"/>
        <w:rPr>
          <w:rFonts w:eastAsia="Calibri"/>
        </w:rPr>
        <w:pPrChange w:id="6" w:author="Salome Maier" w:date="2022-08-01T11:24:00Z">
          <w:pPr>
            <w:pStyle w:val="berschrift1"/>
            <w:numPr>
              <w:numId w:val="3"/>
            </w:numPr>
            <w:ind w:left="720" w:hanging="360"/>
          </w:pPr>
        </w:pPrChange>
      </w:pPr>
      <w:bookmarkStart w:id="7" w:name="_Toc110256253"/>
      <w:commentRangeStart w:id="8"/>
      <w:commentRangeStart w:id="9"/>
      <w:r>
        <w:rPr>
          <w:rFonts w:eastAsia="Calibri"/>
        </w:rPr>
        <w:t>Leben</w:t>
      </w:r>
      <w:r w:rsidR="002900CA">
        <w:rPr>
          <w:rFonts w:eastAsia="Calibri"/>
        </w:rPr>
        <w:t>srealitäten</w:t>
      </w:r>
      <w:r w:rsidR="00B71396">
        <w:rPr>
          <w:rFonts w:eastAsia="Calibri"/>
        </w:rPr>
        <w:t xml:space="preserve"> </w:t>
      </w:r>
      <w:r>
        <w:rPr>
          <w:rFonts w:eastAsia="Calibri"/>
        </w:rPr>
        <w:t>von ‚</w:t>
      </w:r>
      <w:proofErr w:type="spellStart"/>
      <w:r>
        <w:rPr>
          <w:rFonts w:eastAsia="Calibri"/>
        </w:rPr>
        <w:t>Chokwe</w:t>
      </w:r>
      <w:proofErr w:type="spellEnd"/>
      <w:r>
        <w:rPr>
          <w:rFonts w:eastAsia="Calibri"/>
        </w:rPr>
        <w:t>-Mädchen‘ in Angola</w:t>
      </w:r>
      <w:commentRangeEnd w:id="8"/>
      <w:r w:rsidR="00443246">
        <w:rPr>
          <w:rStyle w:val="Kommentarzeichen"/>
          <w:rFonts w:ascii="Calibri" w:eastAsia="Calibri" w:hAnsi="Calibri"/>
          <w:color w:val="auto"/>
          <w:lang w:eastAsia="en-US"/>
        </w:rPr>
        <w:commentReference w:id="8"/>
      </w:r>
      <w:commentRangeEnd w:id="9"/>
      <w:r w:rsidR="0024792E">
        <w:rPr>
          <w:rStyle w:val="Kommentarzeichen"/>
          <w:rFonts w:ascii="Calibri" w:eastAsia="Calibri" w:hAnsi="Calibri"/>
          <w:color w:val="auto"/>
          <w:lang w:eastAsia="en-US"/>
        </w:rPr>
        <w:commentReference w:id="9"/>
      </w:r>
      <w:bookmarkEnd w:id="7"/>
    </w:p>
    <w:p w14:paraId="6CF2E781" w14:textId="77777777" w:rsidR="0080084E" w:rsidRDefault="00F83DC9" w:rsidP="0024792E">
      <w:pPr>
        <w:spacing w:after="0"/>
        <w:jc w:val="both"/>
        <w:rPr>
          <w:rFonts w:ascii="Times New Roman" w:hAnsi="Times New Roman"/>
          <w:sz w:val="24"/>
          <w:szCs w:val="24"/>
          <w:lang w:eastAsia="de-DE"/>
        </w:rPr>
      </w:pPr>
      <w:r w:rsidRPr="006E59F0">
        <w:rPr>
          <w:rFonts w:ascii="Times New Roman" w:hAnsi="Times New Roman"/>
          <w:sz w:val="24"/>
          <w:szCs w:val="24"/>
          <w:lang w:eastAsia="de-DE"/>
        </w:rPr>
        <w:t>Über Jahrhunderte prägten Unterdrückung, Sklaverei, koloniale Ausbeutung, Unabhängigkeitskrieg und Bürgerkrieg das Leben der angolanischen Bevölkerung. Offiziell endete dieses Martyrium im Jahr 2002, mit der Friedenserklärung der Bürgerkriegsparteien</w:t>
      </w:r>
      <w:r w:rsidR="00912753" w:rsidRPr="006E59F0">
        <w:rPr>
          <w:rFonts w:ascii="Times New Roman" w:hAnsi="Times New Roman"/>
          <w:sz w:val="24"/>
          <w:szCs w:val="24"/>
          <w:lang w:eastAsia="de-DE"/>
        </w:rPr>
        <w:t xml:space="preserve"> (vgl. 2013)</w:t>
      </w:r>
      <w:r w:rsidRPr="006E59F0">
        <w:rPr>
          <w:rFonts w:ascii="Times New Roman" w:hAnsi="Times New Roman"/>
          <w:sz w:val="24"/>
          <w:szCs w:val="24"/>
          <w:lang w:eastAsia="de-DE"/>
        </w:rPr>
        <w:t>. Doch bis heute sind die Auswirkungen in Unruhen, politische</w:t>
      </w:r>
      <w:r w:rsidR="009937CF" w:rsidRPr="006E59F0">
        <w:rPr>
          <w:rFonts w:ascii="Times New Roman" w:hAnsi="Times New Roman"/>
          <w:sz w:val="24"/>
          <w:szCs w:val="24"/>
          <w:lang w:eastAsia="de-DE"/>
        </w:rPr>
        <w:t>r</w:t>
      </w:r>
      <w:r w:rsidRPr="006E59F0">
        <w:rPr>
          <w:rFonts w:ascii="Times New Roman" w:hAnsi="Times New Roman"/>
          <w:sz w:val="24"/>
          <w:szCs w:val="24"/>
          <w:lang w:eastAsia="de-DE"/>
        </w:rPr>
        <w:t xml:space="preserve"> und wirtschaftliche</w:t>
      </w:r>
      <w:r w:rsidR="009937CF" w:rsidRPr="006E59F0">
        <w:rPr>
          <w:rFonts w:ascii="Times New Roman" w:hAnsi="Times New Roman"/>
          <w:sz w:val="24"/>
          <w:szCs w:val="24"/>
          <w:lang w:eastAsia="de-DE"/>
        </w:rPr>
        <w:t>r Instabilität,</w:t>
      </w:r>
      <w:r w:rsidR="006209CE">
        <w:rPr>
          <w:rFonts w:ascii="Times New Roman" w:hAnsi="Times New Roman"/>
          <w:sz w:val="24"/>
          <w:szCs w:val="24"/>
          <w:lang w:eastAsia="de-DE"/>
        </w:rPr>
        <w:t xml:space="preserve"> </w:t>
      </w:r>
      <w:r w:rsidR="009937CF" w:rsidRPr="006E59F0">
        <w:rPr>
          <w:rFonts w:ascii="Times New Roman" w:hAnsi="Times New Roman"/>
          <w:sz w:val="24"/>
          <w:szCs w:val="24"/>
          <w:lang w:eastAsia="de-DE"/>
        </w:rPr>
        <w:t xml:space="preserve">Schul- und Gesundheitssystem zu spüren. </w:t>
      </w:r>
    </w:p>
    <w:p w14:paraId="3DA84370" w14:textId="77777777" w:rsidR="0080084E" w:rsidRDefault="0080084E" w:rsidP="0024792E">
      <w:pPr>
        <w:spacing w:after="0"/>
        <w:jc w:val="both"/>
        <w:rPr>
          <w:rFonts w:ascii="Times New Roman" w:hAnsi="Times New Roman"/>
          <w:sz w:val="24"/>
          <w:szCs w:val="24"/>
          <w:lang w:eastAsia="de-DE"/>
        </w:rPr>
      </w:pPr>
    </w:p>
    <w:p w14:paraId="7B2FF806" w14:textId="77777777" w:rsidR="0080084E" w:rsidRPr="007329D9" w:rsidRDefault="0080084E" w:rsidP="0024792E">
      <w:pPr>
        <w:jc w:val="both"/>
        <w:rPr>
          <w:rFonts w:ascii="Times New Roman" w:hAnsi="Times New Roman"/>
          <w:sz w:val="24"/>
          <w:szCs w:val="24"/>
          <w:u w:val="single"/>
          <w:lang w:eastAsia="de-DE"/>
        </w:rPr>
      </w:pPr>
      <w:r w:rsidRPr="007329D9">
        <w:rPr>
          <w:rFonts w:ascii="Times New Roman" w:hAnsi="Times New Roman"/>
          <w:sz w:val="24"/>
          <w:szCs w:val="24"/>
          <w:u w:val="single"/>
          <w:lang w:eastAsia="de-DE"/>
        </w:rPr>
        <w:t xml:space="preserve">Infrastruktur </w:t>
      </w:r>
    </w:p>
    <w:p w14:paraId="7A4B044C" w14:textId="6A222FD8" w:rsidR="0080084E" w:rsidRDefault="00912753" w:rsidP="0024792E">
      <w:pPr>
        <w:spacing w:after="0"/>
        <w:jc w:val="both"/>
        <w:rPr>
          <w:rFonts w:ascii="Times New Roman" w:hAnsi="Times New Roman"/>
          <w:sz w:val="24"/>
          <w:szCs w:val="24"/>
          <w:lang w:eastAsia="de-DE"/>
        </w:rPr>
      </w:pPr>
      <w:r w:rsidRPr="006E59F0">
        <w:rPr>
          <w:rFonts w:ascii="Times New Roman" w:hAnsi="Times New Roman"/>
          <w:sz w:val="24"/>
          <w:szCs w:val="24"/>
          <w:lang w:eastAsia="de-DE"/>
        </w:rPr>
        <w:t>Zum Zeitpunkt des Interviews kamen nach und nach die Kriegsflüchtlinge aus den Nachbarländern zurück in ihre Heimat.</w:t>
      </w:r>
      <w:r w:rsidR="00682711">
        <w:rPr>
          <w:rFonts w:ascii="Times New Roman" w:hAnsi="Times New Roman"/>
          <w:sz w:val="24"/>
          <w:szCs w:val="24"/>
          <w:lang w:eastAsia="de-DE"/>
        </w:rPr>
        <w:t xml:space="preserve"> Nur die Hauptstädte der Provinzen verfügten über ein ausgebautes Stromnetz, fließend Wasser und Anbindungen an asphaltierte Straßen und das Schienennetz. </w:t>
      </w:r>
      <w:r w:rsidR="00F44B1D">
        <w:rPr>
          <w:rFonts w:ascii="Times New Roman" w:hAnsi="Times New Roman"/>
          <w:sz w:val="24"/>
          <w:szCs w:val="24"/>
          <w:lang w:eastAsia="de-DE"/>
        </w:rPr>
        <w:t>Mangelnde Hygiene</w:t>
      </w:r>
      <w:r w:rsidR="00682711">
        <w:rPr>
          <w:rFonts w:ascii="Times New Roman" w:hAnsi="Times New Roman"/>
          <w:sz w:val="24"/>
          <w:szCs w:val="24"/>
          <w:lang w:eastAsia="de-DE"/>
        </w:rPr>
        <w:t xml:space="preserve"> wa</w:t>
      </w:r>
      <w:r w:rsidR="00F44B1D">
        <w:rPr>
          <w:rFonts w:ascii="Times New Roman" w:hAnsi="Times New Roman"/>
          <w:sz w:val="24"/>
          <w:szCs w:val="24"/>
          <w:lang w:eastAsia="de-DE"/>
        </w:rPr>
        <w:t>r</w:t>
      </w:r>
      <w:r w:rsidR="00443246">
        <w:rPr>
          <w:rFonts w:ascii="Times New Roman" w:hAnsi="Times New Roman"/>
          <w:sz w:val="24"/>
          <w:szCs w:val="24"/>
          <w:lang w:eastAsia="de-DE"/>
        </w:rPr>
        <w:t xml:space="preserve"> in Dörfern</w:t>
      </w:r>
      <w:r w:rsidR="00682711">
        <w:rPr>
          <w:rFonts w:ascii="Times New Roman" w:hAnsi="Times New Roman"/>
          <w:sz w:val="24"/>
          <w:szCs w:val="24"/>
          <w:lang w:eastAsia="de-DE"/>
        </w:rPr>
        <w:t xml:space="preserve"> insbesondere </w:t>
      </w:r>
      <w:r w:rsidR="00443246">
        <w:rPr>
          <w:rFonts w:ascii="Times New Roman" w:hAnsi="Times New Roman"/>
          <w:sz w:val="24"/>
          <w:szCs w:val="24"/>
          <w:lang w:eastAsia="de-DE"/>
        </w:rPr>
        <w:t>auf</w:t>
      </w:r>
      <w:r w:rsidR="00682711">
        <w:rPr>
          <w:rFonts w:ascii="Times New Roman" w:hAnsi="Times New Roman"/>
          <w:sz w:val="24"/>
          <w:szCs w:val="24"/>
          <w:lang w:eastAsia="de-DE"/>
        </w:rPr>
        <w:t xml:space="preserve"> fehlende </w:t>
      </w:r>
      <w:r w:rsidR="00F44B1D">
        <w:rPr>
          <w:rFonts w:ascii="Times New Roman" w:hAnsi="Times New Roman"/>
          <w:sz w:val="24"/>
          <w:szCs w:val="24"/>
          <w:lang w:eastAsia="de-DE"/>
        </w:rPr>
        <w:t>Sanitäreinrichtungen</w:t>
      </w:r>
      <w:r w:rsidR="00682711">
        <w:rPr>
          <w:rFonts w:ascii="Times New Roman" w:hAnsi="Times New Roman"/>
          <w:sz w:val="24"/>
          <w:szCs w:val="24"/>
          <w:lang w:eastAsia="de-DE"/>
        </w:rPr>
        <w:t xml:space="preserve"> und </w:t>
      </w:r>
      <w:r w:rsidR="00443246">
        <w:rPr>
          <w:rFonts w:ascii="Times New Roman" w:hAnsi="Times New Roman"/>
          <w:sz w:val="24"/>
          <w:szCs w:val="24"/>
          <w:lang w:eastAsia="de-DE"/>
        </w:rPr>
        <w:t>sauberes</w:t>
      </w:r>
      <w:r w:rsidR="00682711">
        <w:rPr>
          <w:rFonts w:ascii="Times New Roman" w:hAnsi="Times New Roman"/>
          <w:sz w:val="24"/>
          <w:szCs w:val="24"/>
          <w:lang w:eastAsia="de-DE"/>
        </w:rPr>
        <w:t xml:space="preserve"> Trinkwasser</w:t>
      </w:r>
      <w:r w:rsidR="00F44B1D">
        <w:rPr>
          <w:rFonts w:ascii="Times New Roman" w:hAnsi="Times New Roman"/>
          <w:sz w:val="24"/>
          <w:szCs w:val="24"/>
          <w:lang w:eastAsia="de-DE"/>
        </w:rPr>
        <w:t xml:space="preserve"> </w:t>
      </w:r>
      <w:r w:rsidR="00031B7A">
        <w:rPr>
          <w:rFonts w:ascii="Times New Roman" w:hAnsi="Times New Roman"/>
          <w:sz w:val="24"/>
          <w:szCs w:val="24"/>
          <w:lang w:eastAsia="de-DE"/>
        </w:rPr>
        <w:t>zurückzuführen</w:t>
      </w:r>
      <w:r w:rsidR="00F44B1D">
        <w:rPr>
          <w:rFonts w:ascii="Times New Roman" w:hAnsi="Times New Roman"/>
          <w:sz w:val="24"/>
          <w:szCs w:val="24"/>
          <w:lang w:eastAsia="de-DE"/>
        </w:rPr>
        <w:t xml:space="preserve">. Für eine medizinische Versorgung musste bezahlt und der Weg in die Stadt bewältigt werden. Zudem bestand wenig vertrauen in das durch Korruption durchzogene </w:t>
      </w:r>
      <w:r w:rsidR="00443246">
        <w:rPr>
          <w:rFonts w:ascii="Times New Roman" w:hAnsi="Times New Roman"/>
          <w:sz w:val="24"/>
          <w:szCs w:val="24"/>
          <w:lang w:eastAsia="de-DE"/>
        </w:rPr>
        <w:t>(Gesundheits-)</w:t>
      </w:r>
      <w:r w:rsidR="00F44B1D">
        <w:rPr>
          <w:rFonts w:ascii="Times New Roman" w:hAnsi="Times New Roman"/>
          <w:sz w:val="24"/>
          <w:szCs w:val="24"/>
          <w:lang w:eastAsia="de-DE"/>
        </w:rPr>
        <w:t xml:space="preserve">System. Aber auch die </w:t>
      </w:r>
      <w:r w:rsidR="00031B7A">
        <w:rPr>
          <w:rFonts w:ascii="Times New Roman" w:hAnsi="Times New Roman"/>
          <w:sz w:val="24"/>
          <w:szCs w:val="24"/>
          <w:lang w:eastAsia="de-DE"/>
        </w:rPr>
        <w:t xml:space="preserve">Leistungen </w:t>
      </w:r>
      <w:r w:rsidR="00F44B1D" w:rsidRPr="00050EAF">
        <w:rPr>
          <w:rFonts w:ascii="Times New Roman" w:hAnsi="Times New Roman"/>
          <w:color w:val="FF0000"/>
          <w:sz w:val="24"/>
          <w:szCs w:val="24"/>
          <w:lang w:eastAsia="de-DE"/>
        </w:rPr>
        <w:t>traditionelle</w:t>
      </w:r>
      <w:r w:rsidR="009D6993" w:rsidRPr="00050EAF">
        <w:rPr>
          <w:rFonts w:ascii="Times New Roman" w:hAnsi="Times New Roman"/>
          <w:color w:val="FF0000"/>
          <w:sz w:val="24"/>
          <w:szCs w:val="24"/>
          <w:lang w:eastAsia="de-DE"/>
        </w:rPr>
        <w:t>r</w:t>
      </w:r>
      <w:r w:rsidR="009D6993">
        <w:rPr>
          <w:rFonts w:ascii="Times New Roman" w:hAnsi="Times New Roman"/>
          <w:sz w:val="24"/>
          <w:szCs w:val="24"/>
          <w:lang w:eastAsia="de-DE"/>
        </w:rPr>
        <w:t xml:space="preserve"> </w:t>
      </w:r>
      <w:r w:rsidR="00F44B1D">
        <w:rPr>
          <w:rFonts w:ascii="Times New Roman" w:hAnsi="Times New Roman"/>
          <w:sz w:val="24"/>
          <w:szCs w:val="24"/>
          <w:lang w:eastAsia="de-DE"/>
        </w:rPr>
        <w:t xml:space="preserve">Heiler </w:t>
      </w:r>
      <w:r w:rsidR="00031B7A">
        <w:rPr>
          <w:rFonts w:ascii="Times New Roman" w:hAnsi="Times New Roman"/>
          <w:sz w:val="24"/>
          <w:szCs w:val="24"/>
          <w:lang w:eastAsia="de-DE"/>
        </w:rPr>
        <w:t>blieben für einzelne unerschwinglich</w:t>
      </w:r>
      <w:r w:rsidR="005E7ECE">
        <w:rPr>
          <w:rFonts w:ascii="Times New Roman" w:hAnsi="Times New Roman"/>
          <w:sz w:val="24"/>
          <w:szCs w:val="24"/>
          <w:lang w:eastAsia="de-DE"/>
        </w:rPr>
        <w:t>.</w:t>
      </w:r>
      <w:r w:rsidR="00F44B1D">
        <w:rPr>
          <w:rFonts w:ascii="Times New Roman" w:hAnsi="Times New Roman"/>
          <w:sz w:val="24"/>
          <w:szCs w:val="24"/>
          <w:lang w:eastAsia="de-DE"/>
        </w:rPr>
        <w:t xml:space="preserve"> </w:t>
      </w:r>
      <w:r w:rsidR="00031B7A">
        <w:rPr>
          <w:rFonts w:ascii="Times New Roman" w:hAnsi="Times New Roman"/>
          <w:sz w:val="24"/>
          <w:szCs w:val="24"/>
          <w:lang w:eastAsia="de-DE"/>
        </w:rPr>
        <w:t>Aufgrund der gesundheitlich schwierigen Zustände gehör</w:t>
      </w:r>
      <w:r w:rsidR="00443246">
        <w:rPr>
          <w:rFonts w:ascii="Times New Roman" w:hAnsi="Times New Roman"/>
          <w:sz w:val="24"/>
          <w:szCs w:val="24"/>
          <w:lang w:eastAsia="de-DE"/>
        </w:rPr>
        <w:t>t</w:t>
      </w:r>
      <w:r w:rsidR="00031B7A">
        <w:rPr>
          <w:rFonts w:ascii="Times New Roman" w:hAnsi="Times New Roman"/>
          <w:sz w:val="24"/>
          <w:szCs w:val="24"/>
          <w:lang w:eastAsia="de-DE"/>
        </w:rPr>
        <w:t>en Krankheit und Tod zu</w:t>
      </w:r>
      <w:r w:rsidR="00443246">
        <w:rPr>
          <w:rFonts w:ascii="Times New Roman" w:hAnsi="Times New Roman"/>
          <w:sz w:val="24"/>
          <w:szCs w:val="24"/>
          <w:lang w:eastAsia="de-DE"/>
        </w:rPr>
        <w:t>m</w:t>
      </w:r>
      <w:r w:rsidR="00031B7A">
        <w:rPr>
          <w:rFonts w:ascii="Times New Roman" w:hAnsi="Times New Roman"/>
          <w:sz w:val="24"/>
          <w:szCs w:val="24"/>
          <w:lang w:eastAsia="de-DE"/>
        </w:rPr>
        <w:t xml:space="preserve"> alltägliche</w:t>
      </w:r>
      <w:r w:rsidR="004660CE">
        <w:rPr>
          <w:rFonts w:ascii="Times New Roman" w:hAnsi="Times New Roman"/>
          <w:sz w:val="24"/>
          <w:szCs w:val="24"/>
          <w:lang w:eastAsia="de-DE"/>
        </w:rPr>
        <w:t>n</w:t>
      </w:r>
      <w:r w:rsidR="00031B7A">
        <w:rPr>
          <w:rFonts w:ascii="Times New Roman" w:hAnsi="Times New Roman"/>
          <w:sz w:val="24"/>
          <w:szCs w:val="24"/>
          <w:lang w:eastAsia="de-DE"/>
        </w:rPr>
        <w:t xml:space="preserve"> Erleben aller im Dorf lebenden Personen. </w:t>
      </w:r>
      <w:r w:rsidR="00651705">
        <w:rPr>
          <w:rFonts w:ascii="Times New Roman" w:hAnsi="Times New Roman"/>
          <w:sz w:val="24"/>
          <w:szCs w:val="24"/>
          <w:lang w:eastAsia="de-DE"/>
        </w:rPr>
        <w:t xml:space="preserve">Jedes der Mädchen, die am Interview </w:t>
      </w:r>
      <w:r w:rsidR="00255877">
        <w:rPr>
          <w:rFonts w:ascii="Times New Roman" w:hAnsi="Times New Roman"/>
          <w:sz w:val="24"/>
          <w:szCs w:val="24"/>
          <w:lang w:eastAsia="de-DE"/>
        </w:rPr>
        <w:t>teilnahmen,</w:t>
      </w:r>
      <w:r w:rsidR="00651705">
        <w:rPr>
          <w:rFonts w:ascii="Times New Roman" w:hAnsi="Times New Roman"/>
          <w:sz w:val="24"/>
          <w:szCs w:val="24"/>
          <w:lang w:eastAsia="de-DE"/>
        </w:rPr>
        <w:t xml:space="preserve"> </w:t>
      </w:r>
      <w:r w:rsidR="00443246">
        <w:rPr>
          <w:rFonts w:ascii="Times New Roman" w:hAnsi="Times New Roman"/>
          <w:sz w:val="24"/>
          <w:szCs w:val="24"/>
          <w:lang w:eastAsia="de-DE"/>
        </w:rPr>
        <w:t>konnte</w:t>
      </w:r>
      <w:r w:rsidR="00651705">
        <w:rPr>
          <w:rFonts w:ascii="Times New Roman" w:hAnsi="Times New Roman"/>
          <w:sz w:val="24"/>
          <w:szCs w:val="24"/>
          <w:lang w:eastAsia="de-DE"/>
        </w:rPr>
        <w:t xml:space="preserve"> von Personen</w:t>
      </w:r>
      <w:r w:rsidR="00443246">
        <w:rPr>
          <w:rFonts w:ascii="Times New Roman" w:hAnsi="Times New Roman"/>
          <w:sz w:val="24"/>
          <w:szCs w:val="24"/>
          <w:lang w:eastAsia="de-DE"/>
        </w:rPr>
        <w:t xml:space="preserve"> berichten,</w:t>
      </w:r>
      <w:r w:rsidR="00651705">
        <w:rPr>
          <w:rFonts w:ascii="Times New Roman" w:hAnsi="Times New Roman"/>
          <w:sz w:val="24"/>
          <w:szCs w:val="24"/>
          <w:lang w:eastAsia="de-DE"/>
        </w:rPr>
        <w:t xml:space="preserve"> die von ihnen selbst aufgrund von Krankheiten versorgt </w:t>
      </w:r>
      <w:r w:rsidR="009405B0">
        <w:rPr>
          <w:rFonts w:ascii="Times New Roman" w:hAnsi="Times New Roman"/>
          <w:sz w:val="24"/>
          <w:szCs w:val="24"/>
          <w:lang w:eastAsia="de-DE"/>
        </w:rPr>
        <w:t xml:space="preserve">wurden </w:t>
      </w:r>
      <w:r w:rsidR="00651705">
        <w:rPr>
          <w:rFonts w:ascii="Times New Roman" w:hAnsi="Times New Roman"/>
          <w:sz w:val="24"/>
          <w:szCs w:val="24"/>
          <w:lang w:eastAsia="de-DE"/>
        </w:rPr>
        <w:t xml:space="preserve">und </w:t>
      </w:r>
      <w:r w:rsidR="00443246">
        <w:rPr>
          <w:rFonts w:ascii="Times New Roman" w:hAnsi="Times New Roman"/>
          <w:sz w:val="24"/>
          <w:szCs w:val="24"/>
          <w:lang w:eastAsia="de-DE"/>
        </w:rPr>
        <w:t>Familienmitglieder,</w:t>
      </w:r>
      <w:r w:rsidR="00651705">
        <w:rPr>
          <w:rFonts w:ascii="Times New Roman" w:hAnsi="Times New Roman"/>
          <w:sz w:val="24"/>
          <w:szCs w:val="24"/>
          <w:lang w:eastAsia="de-DE"/>
        </w:rPr>
        <w:t xml:space="preserve"> die verstarben. </w:t>
      </w:r>
    </w:p>
    <w:p w14:paraId="2AF0DD35" w14:textId="77777777" w:rsidR="004660CE" w:rsidRDefault="00651705" w:rsidP="0024792E">
      <w:pPr>
        <w:spacing w:after="0"/>
        <w:jc w:val="both"/>
        <w:rPr>
          <w:rFonts w:ascii="Times New Roman" w:hAnsi="Times New Roman"/>
          <w:sz w:val="24"/>
          <w:szCs w:val="24"/>
          <w:lang w:eastAsia="de-DE"/>
        </w:rPr>
      </w:pPr>
      <w:r>
        <w:rPr>
          <w:rFonts w:ascii="Times New Roman" w:hAnsi="Times New Roman"/>
          <w:sz w:val="24"/>
          <w:szCs w:val="24"/>
          <w:lang w:eastAsia="de-DE"/>
        </w:rPr>
        <w:t xml:space="preserve">Trotz der problematischen Verhältnisse wurden wenige Jahre nach Friedensschluss </w:t>
      </w:r>
      <w:r w:rsidR="00912753" w:rsidRPr="006E59F0">
        <w:rPr>
          <w:rFonts w:ascii="Times New Roman" w:hAnsi="Times New Roman"/>
          <w:sz w:val="24"/>
          <w:szCs w:val="24"/>
          <w:lang w:eastAsia="de-DE"/>
        </w:rPr>
        <w:t xml:space="preserve">Projekte im Rahmen der Entwicklungshilfe abgeschlossen. Minenräumfirmen verließen aufgrund mangelnder Geldgeber das Land und </w:t>
      </w:r>
      <w:r w:rsidR="00C76A51" w:rsidRPr="006E59F0">
        <w:rPr>
          <w:rFonts w:ascii="Times New Roman" w:hAnsi="Times New Roman"/>
          <w:sz w:val="24"/>
          <w:szCs w:val="24"/>
          <w:lang w:eastAsia="de-DE"/>
        </w:rPr>
        <w:t>ließen tausende Hektar mit mehreren Millionen Landminen zurück. Angola verfügt bis heute über eine unzureichende Agrarproduktion, aufgrund der vielen Flächen, die nicht bewirtschaft</w:t>
      </w:r>
      <w:r w:rsidR="009405B0">
        <w:rPr>
          <w:rFonts w:ascii="Times New Roman" w:hAnsi="Times New Roman"/>
          <w:sz w:val="24"/>
          <w:szCs w:val="24"/>
          <w:lang w:eastAsia="de-DE"/>
        </w:rPr>
        <w:t>et werden können</w:t>
      </w:r>
      <w:r w:rsidR="00C76A51" w:rsidRPr="006E59F0">
        <w:rPr>
          <w:rFonts w:ascii="Times New Roman" w:hAnsi="Times New Roman"/>
          <w:sz w:val="24"/>
          <w:szCs w:val="24"/>
          <w:lang w:eastAsia="de-DE"/>
        </w:rPr>
        <w:t xml:space="preserve">. Kein Land der Welt hat </w:t>
      </w:r>
      <w:r w:rsidR="00DE1A4E" w:rsidRPr="006E59F0">
        <w:rPr>
          <w:rFonts w:ascii="Times New Roman" w:hAnsi="Times New Roman"/>
          <w:sz w:val="24"/>
          <w:szCs w:val="24"/>
          <w:lang w:eastAsia="de-DE"/>
        </w:rPr>
        <w:t xml:space="preserve">Anfang der 2000er Jahre mehr beinverletzte Menschen durch Minen zu verzeichnen als Angola. </w:t>
      </w:r>
      <w:r w:rsidR="004660CE">
        <w:rPr>
          <w:rFonts w:ascii="Times New Roman" w:hAnsi="Times New Roman"/>
          <w:sz w:val="24"/>
          <w:szCs w:val="24"/>
          <w:lang w:eastAsia="de-DE"/>
        </w:rPr>
        <w:t>Die Siedlung</w:t>
      </w:r>
      <w:r w:rsidR="008921F2" w:rsidRPr="006E59F0">
        <w:rPr>
          <w:rFonts w:ascii="Times New Roman" w:hAnsi="Times New Roman"/>
          <w:sz w:val="24"/>
          <w:szCs w:val="24"/>
          <w:lang w:eastAsia="de-DE"/>
        </w:rPr>
        <w:t xml:space="preserve">, der befragten Mädchen </w:t>
      </w:r>
      <w:r w:rsidR="00EA7344" w:rsidRPr="006E59F0">
        <w:rPr>
          <w:rFonts w:ascii="Times New Roman" w:hAnsi="Times New Roman"/>
          <w:sz w:val="24"/>
          <w:szCs w:val="24"/>
          <w:lang w:eastAsia="de-DE"/>
        </w:rPr>
        <w:t>lag</w:t>
      </w:r>
      <w:r w:rsidR="008921F2" w:rsidRPr="006E59F0">
        <w:rPr>
          <w:rFonts w:ascii="Times New Roman" w:hAnsi="Times New Roman"/>
          <w:sz w:val="24"/>
          <w:szCs w:val="24"/>
          <w:lang w:eastAsia="de-DE"/>
        </w:rPr>
        <w:t xml:space="preserve"> mitten in einem</w:t>
      </w:r>
      <w:r w:rsidR="00EA7344" w:rsidRPr="006E59F0">
        <w:rPr>
          <w:rFonts w:ascii="Times New Roman" w:hAnsi="Times New Roman"/>
          <w:sz w:val="24"/>
          <w:szCs w:val="24"/>
          <w:lang w:eastAsia="de-DE"/>
        </w:rPr>
        <w:t xml:space="preserve"> nur</w:t>
      </w:r>
      <w:r w:rsidR="008921F2" w:rsidRPr="006E59F0">
        <w:rPr>
          <w:rFonts w:ascii="Times New Roman" w:hAnsi="Times New Roman"/>
          <w:sz w:val="24"/>
          <w:szCs w:val="24"/>
          <w:lang w:eastAsia="de-DE"/>
        </w:rPr>
        <w:t xml:space="preserve"> teilweise geräumten Gebiet. </w:t>
      </w:r>
      <w:r w:rsidR="000A1D2C" w:rsidRPr="006E59F0">
        <w:rPr>
          <w:rFonts w:ascii="Times New Roman" w:hAnsi="Times New Roman"/>
          <w:sz w:val="24"/>
          <w:szCs w:val="24"/>
          <w:lang w:eastAsia="de-DE"/>
        </w:rPr>
        <w:t xml:space="preserve">Entlang </w:t>
      </w:r>
      <w:r w:rsidR="000A1D2C">
        <w:rPr>
          <w:rFonts w:ascii="Times New Roman" w:hAnsi="Times New Roman"/>
          <w:sz w:val="24"/>
          <w:szCs w:val="24"/>
          <w:lang w:eastAsia="de-DE"/>
        </w:rPr>
        <w:t xml:space="preserve">ihres </w:t>
      </w:r>
      <w:r w:rsidR="000A1D2C" w:rsidRPr="006E59F0">
        <w:rPr>
          <w:rFonts w:ascii="Times New Roman" w:hAnsi="Times New Roman"/>
          <w:sz w:val="24"/>
          <w:szCs w:val="24"/>
          <w:lang w:eastAsia="de-DE"/>
        </w:rPr>
        <w:t>Schulweges machten Warnhinweise auf Minen abseits des Trampelpfades aufmerksam. Doch bei Verspätung, kürzten Kinder den Weg ab und es kam regelmäßig zu Unfällen mit Landminen.</w:t>
      </w:r>
    </w:p>
    <w:p w14:paraId="75630EFF" w14:textId="77777777" w:rsidR="004660CE" w:rsidRDefault="004660CE" w:rsidP="0024792E">
      <w:pPr>
        <w:spacing w:after="0"/>
        <w:jc w:val="both"/>
        <w:rPr>
          <w:rFonts w:ascii="Times New Roman" w:hAnsi="Times New Roman"/>
          <w:sz w:val="24"/>
          <w:szCs w:val="24"/>
          <w:lang w:eastAsia="de-DE"/>
        </w:rPr>
      </w:pPr>
    </w:p>
    <w:p w14:paraId="7443372F" w14:textId="77777777" w:rsidR="004660CE" w:rsidRPr="007329D9" w:rsidRDefault="008C352B" w:rsidP="0024792E">
      <w:pPr>
        <w:jc w:val="both"/>
        <w:rPr>
          <w:rFonts w:ascii="Times New Roman" w:hAnsi="Times New Roman"/>
          <w:sz w:val="24"/>
          <w:szCs w:val="24"/>
          <w:u w:val="single"/>
          <w:lang w:eastAsia="de-DE"/>
        </w:rPr>
      </w:pPr>
      <w:r w:rsidRPr="007329D9">
        <w:rPr>
          <w:rFonts w:ascii="Times New Roman" w:hAnsi="Times New Roman"/>
          <w:sz w:val="24"/>
          <w:szCs w:val="24"/>
          <w:u w:val="single"/>
          <w:lang w:eastAsia="de-DE"/>
        </w:rPr>
        <w:t xml:space="preserve">Diskriminierung der </w:t>
      </w:r>
      <w:proofErr w:type="spellStart"/>
      <w:r w:rsidRPr="007329D9">
        <w:rPr>
          <w:rFonts w:ascii="Times New Roman" w:hAnsi="Times New Roman"/>
          <w:sz w:val="24"/>
          <w:szCs w:val="24"/>
          <w:u w:val="single"/>
          <w:lang w:eastAsia="de-DE"/>
        </w:rPr>
        <w:t>Chokwe</w:t>
      </w:r>
      <w:proofErr w:type="spellEnd"/>
    </w:p>
    <w:p w14:paraId="51A8EB4D" w14:textId="413DEE66" w:rsidR="007B2110" w:rsidRDefault="004660CE" w:rsidP="0024792E">
      <w:pPr>
        <w:spacing w:after="0"/>
        <w:jc w:val="both"/>
        <w:rPr>
          <w:rFonts w:ascii="Times New Roman" w:hAnsi="Times New Roman"/>
          <w:sz w:val="24"/>
          <w:szCs w:val="24"/>
          <w:lang w:eastAsia="de-DE"/>
        </w:rPr>
      </w:pPr>
      <w:r>
        <w:rPr>
          <w:rFonts w:ascii="Times New Roman" w:hAnsi="Times New Roman"/>
          <w:sz w:val="24"/>
          <w:szCs w:val="24"/>
          <w:lang w:eastAsia="de-DE"/>
        </w:rPr>
        <w:t xml:space="preserve">Das </w:t>
      </w:r>
      <w:r w:rsidR="00050EAF">
        <w:rPr>
          <w:rFonts w:ascii="Times New Roman" w:hAnsi="Times New Roman"/>
          <w:sz w:val="24"/>
          <w:szCs w:val="24"/>
          <w:lang w:eastAsia="de-DE"/>
        </w:rPr>
        <w:t xml:space="preserve">Dorf </w:t>
      </w:r>
      <w:r w:rsidR="00050EAF">
        <w:rPr>
          <w:rFonts w:ascii="Times New Roman" w:hAnsi="Times New Roman"/>
          <w:color w:val="FF0000"/>
          <w:sz w:val="24"/>
          <w:szCs w:val="24"/>
          <w:lang w:eastAsia="de-DE"/>
        </w:rPr>
        <w:t xml:space="preserve">der </w:t>
      </w:r>
      <w:proofErr w:type="spellStart"/>
      <w:r w:rsidR="00050EAF">
        <w:rPr>
          <w:rFonts w:ascii="Times New Roman" w:hAnsi="Times New Roman"/>
          <w:color w:val="FF0000"/>
          <w:sz w:val="24"/>
          <w:szCs w:val="24"/>
          <w:lang w:eastAsia="de-DE"/>
        </w:rPr>
        <w:t>Chokwe</w:t>
      </w:r>
      <w:proofErr w:type="spellEnd"/>
      <w:r w:rsidR="00050EAF">
        <w:rPr>
          <w:rFonts w:ascii="Times New Roman" w:hAnsi="Times New Roman"/>
          <w:color w:val="FF0000"/>
          <w:sz w:val="24"/>
          <w:szCs w:val="24"/>
          <w:lang w:eastAsia="de-DE"/>
        </w:rPr>
        <w:t>?</w:t>
      </w:r>
      <w:r w:rsidR="0070624C">
        <w:rPr>
          <w:rFonts w:ascii="Times New Roman" w:hAnsi="Times New Roman"/>
          <w:sz w:val="24"/>
          <w:szCs w:val="24"/>
          <w:lang w:eastAsia="de-DE"/>
        </w:rPr>
        <w:t xml:space="preserve"> bef</w:t>
      </w:r>
      <w:r w:rsidR="009405B0">
        <w:rPr>
          <w:rFonts w:ascii="Times New Roman" w:hAnsi="Times New Roman"/>
          <w:sz w:val="24"/>
          <w:szCs w:val="24"/>
          <w:lang w:eastAsia="de-DE"/>
        </w:rPr>
        <w:t>and</w:t>
      </w:r>
      <w:r w:rsidR="0070624C">
        <w:rPr>
          <w:rFonts w:ascii="Times New Roman" w:hAnsi="Times New Roman"/>
          <w:sz w:val="24"/>
          <w:szCs w:val="24"/>
          <w:lang w:eastAsia="de-DE"/>
        </w:rPr>
        <w:t xml:space="preserve"> sich 11km Fußweg von der nächstgelegenen Stadt entfernt und w</w:t>
      </w:r>
      <w:r w:rsidR="009405B0">
        <w:rPr>
          <w:rFonts w:ascii="Times New Roman" w:hAnsi="Times New Roman"/>
          <w:sz w:val="24"/>
          <w:szCs w:val="24"/>
          <w:lang w:eastAsia="de-DE"/>
        </w:rPr>
        <w:t>urde</w:t>
      </w:r>
      <w:r w:rsidR="0070624C">
        <w:rPr>
          <w:rFonts w:ascii="Times New Roman" w:hAnsi="Times New Roman"/>
          <w:sz w:val="24"/>
          <w:szCs w:val="24"/>
          <w:lang w:eastAsia="de-DE"/>
        </w:rPr>
        <w:t xml:space="preserve"> durch umliegende Felder, die bisher nicht von Minen befreit wurden, begrenzt. </w:t>
      </w:r>
      <w:r w:rsidR="007D60C4">
        <w:rPr>
          <w:rFonts w:ascii="Times New Roman" w:hAnsi="Times New Roman"/>
          <w:sz w:val="24"/>
          <w:szCs w:val="24"/>
          <w:lang w:eastAsia="de-DE"/>
        </w:rPr>
        <w:t xml:space="preserve">Dies ist </w:t>
      </w:r>
      <w:r w:rsidR="00AC3AEB">
        <w:rPr>
          <w:rFonts w:ascii="Times New Roman" w:hAnsi="Times New Roman"/>
          <w:sz w:val="24"/>
          <w:szCs w:val="24"/>
          <w:lang w:eastAsia="de-DE"/>
        </w:rPr>
        <w:t>eines der</w:t>
      </w:r>
      <w:r w:rsidR="007D60C4">
        <w:rPr>
          <w:rFonts w:ascii="Times New Roman" w:hAnsi="Times New Roman"/>
          <w:sz w:val="24"/>
          <w:szCs w:val="24"/>
          <w:lang w:eastAsia="de-DE"/>
        </w:rPr>
        <w:t xml:space="preserve"> relevanten Merkmale von Siedlungen angehöriger des </w:t>
      </w:r>
      <w:proofErr w:type="spellStart"/>
      <w:r w:rsidR="007D60C4">
        <w:rPr>
          <w:rFonts w:ascii="Times New Roman" w:hAnsi="Times New Roman"/>
          <w:sz w:val="24"/>
          <w:szCs w:val="24"/>
          <w:lang w:eastAsia="de-DE"/>
        </w:rPr>
        <w:t>Chokwe</w:t>
      </w:r>
      <w:proofErr w:type="spellEnd"/>
      <w:r w:rsidR="007D60C4">
        <w:rPr>
          <w:rFonts w:ascii="Times New Roman" w:hAnsi="Times New Roman"/>
          <w:sz w:val="24"/>
          <w:szCs w:val="24"/>
          <w:lang w:eastAsia="de-DE"/>
        </w:rPr>
        <w:t xml:space="preserve">-Stammes. Während des Bürgerkrieges von einer der Kriegsparteien vereinnahmt, wurde ihr Lebensraum stark von Kriegsumständen bestimmt. </w:t>
      </w:r>
      <w:r w:rsidR="006D5FC6">
        <w:rPr>
          <w:rFonts w:ascii="Times New Roman" w:hAnsi="Times New Roman"/>
          <w:sz w:val="24"/>
          <w:szCs w:val="24"/>
          <w:lang w:eastAsia="de-DE"/>
        </w:rPr>
        <w:t xml:space="preserve">Nach dem Friedensabkommen gehörten die </w:t>
      </w:r>
      <w:proofErr w:type="spellStart"/>
      <w:r w:rsidR="006D5FC6">
        <w:rPr>
          <w:rFonts w:ascii="Times New Roman" w:hAnsi="Times New Roman"/>
          <w:sz w:val="24"/>
          <w:szCs w:val="24"/>
          <w:lang w:eastAsia="de-DE"/>
        </w:rPr>
        <w:t>Chokwe</w:t>
      </w:r>
      <w:proofErr w:type="spellEnd"/>
      <w:r w:rsidR="006D5FC6">
        <w:rPr>
          <w:rFonts w:ascii="Times New Roman" w:hAnsi="Times New Roman"/>
          <w:sz w:val="24"/>
          <w:szCs w:val="24"/>
          <w:lang w:eastAsia="de-DE"/>
        </w:rPr>
        <w:t xml:space="preserve"> zur Seite der Verlierer</w:t>
      </w:r>
      <w:r w:rsidR="00B73464">
        <w:rPr>
          <w:rFonts w:ascii="Times New Roman" w:hAnsi="Times New Roman"/>
          <w:sz w:val="24"/>
          <w:szCs w:val="24"/>
          <w:lang w:eastAsia="de-DE"/>
        </w:rPr>
        <w:t xml:space="preserve"> (vgl. </w:t>
      </w:r>
      <w:r w:rsidR="008847C7">
        <w:rPr>
          <w:rFonts w:ascii="Times New Roman" w:hAnsi="Times New Roman"/>
          <w:sz w:val="24"/>
          <w:szCs w:val="24"/>
          <w:lang w:eastAsia="de-DE"/>
        </w:rPr>
        <w:t>Martins 1997;</w:t>
      </w:r>
      <w:r w:rsidR="00CC51AD">
        <w:rPr>
          <w:rFonts w:ascii="Times New Roman" w:hAnsi="Times New Roman"/>
          <w:sz w:val="24"/>
          <w:szCs w:val="24"/>
          <w:lang w:eastAsia="de-DE"/>
        </w:rPr>
        <w:t xml:space="preserve"> </w:t>
      </w:r>
      <w:proofErr w:type="spellStart"/>
      <w:r w:rsidR="00CC51AD">
        <w:rPr>
          <w:rFonts w:ascii="Times New Roman" w:hAnsi="Times New Roman"/>
          <w:sz w:val="24"/>
          <w:szCs w:val="24"/>
          <w:lang w:eastAsia="de-DE"/>
        </w:rPr>
        <w:t>Graiek</w:t>
      </w:r>
      <w:proofErr w:type="spellEnd"/>
      <w:r w:rsidR="00CC51AD">
        <w:rPr>
          <w:rFonts w:ascii="Times New Roman" w:hAnsi="Times New Roman"/>
          <w:sz w:val="24"/>
          <w:szCs w:val="24"/>
          <w:lang w:eastAsia="de-DE"/>
        </w:rPr>
        <w:t xml:space="preserve"> 2013</w:t>
      </w:r>
      <w:r w:rsidR="00B73464">
        <w:rPr>
          <w:rFonts w:ascii="Times New Roman" w:hAnsi="Times New Roman"/>
          <w:sz w:val="24"/>
          <w:szCs w:val="24"/>
          <w:lang w:eastAsia="de-DE"/>
        </w:rPr>
        <w:t>)</w:t>
      </w:r>
      <w:r w:rsidR="006D5FC6">
        <w:rPr>
          <w:rFonts w:ascii="Times New Roman" w:hAnsi="Times New Roman"/>
          <w:sz w:val="24"/>
          <w:szCs w:val="24"/>
          <w:lang w:eastAsia="de-DE"/>
        </w:rPr>
        <w:t>. Die Regierung bestimmte Orte, an denen sie Siedeln dürfen. Ehemalige Soldaten dieses Stammes haben keinen Anspruch auf Rente oder Versehrtenentschädigung</w:t>
      </w:r>
      <w:r w:rsidR="006209CE">
        <w:rPr>
          <w:rFonts w:ascii="Times New Roman" w:hAnsi="Times New Roman"/>
          <w:sz w:val="24"/>
          <w:szCs w:val="24"/>
          <w:lang w:eastAsia="de-DE"/>
        </w:rPr>
        <w:t>.</w:t>
      </w:r>
      <w:r w:rsidR="00C30F93">
        <w:rPr>
          <w:rFonts w:ascii="Times New Roman" w:hAnsi="Times New Roman"/>
          <w:sz w:val="24"/>
          <w:szCs w:val="24"/>
          <w:lang w:eastAsia="de-DE"/>
        </w:rPr>
        <w:t xml:space="preserve"> </w:t>
      </w:r>
      <w:r w:rsidR="00D75E8B">
        <w:rPr>
          <w:rFonts w:ascii="Times New Roman" w:hAnsi="Times New Roman"/>
          <w:sz w:val="24"/>
          <w:szCs w:val="24"/>
          <w:lang w:eastAsia="de-DE"/>
        </w:rPr>
        <w:t xml:space="preserve">Kriegsgeschädigte allgemein, aber insbesondere diejenigen, die auf der ‚falschen‘ </w:t>
      </w:r>
      <w:r w:rsidR="00CC51AD">
        <w:rPr>
          <w:rFonts w:ascii="Times New Roman" w:hAnsi="Times New Roman"/>
          <w:sz w:val="24"/>
          <w:szCs w:val="24"/>
          <w:lang w:eastAsia="de-DE"/>
        </w:rPr>
        <w:t>S</w:t>
      </w:r>
      <w:r w:rsidR="00D75E8B">
        <w:rPr>
          <w:rFonts w:ascii="Times New Roman" w:hAnsi="Times New Roman"/>
          <w:sz w:val="24"/>
          <w:szCs w:val="24"/>
          <w:lang w:eastAsia="de-DE"/>
        </w:rPr>
        <w:t xml:space="preserve">eite kämpften, fanden schwer zu einer Anstellung. </w:t>
      </w:r>
      <w:r w:rsidR="006209CE">
        <w:rPr>
          <w:rFonts w:ascii="Times New Roman" w:hAnsi="Times New Roman"/>
          <w:sz w:val="24"/>
          <w:szCs w:val="24"/>
          <w:lang w:eastAsia="de-DE"/>
        </w:rPr>
        <w:t>Zudem ist ihre Sprache eine der wenigen Stammessprachen, die keine staatliche Anerkennung erfahren</w:t>
      </w:r>
      <w:r w:rsidR="009405B0">
        <w:rPr>
          <w:rFonts w:ascii="Times New Roman" w:hAnsi="Times New Roman"/>
          <w:sz w:val="24"/>
          <w:szCs w:val="24"/>
          <w:lang w:eastAsia="de-DE"/>
        </w:rPr>
        <w:t xml:space="preserve"> hat</w:t>
      </w:r>
      <w:r w:rsidR="006209CE">
        <w:rPr>
          <w:rFonts w:ascii="Times New Roman" w:hAnsi="Times New Roman"/>
          <w:sz w:val="24"/>
          <w:szCs w:val="24"/>
          <w:lang w:eastAsia="de-DE"/>
        </w:rPr>
        <w:t xml:space="preserve"> und damit weder in der Schule noch auf Ämtern verwendet wird</w:t>
      </w:r>
      <w:r w:rsidR="00B73464">
        <w:rPr>
          <w:rFonts w:ascii="Times New Roman" w:hAnsi="Times New Roman"/>
          <w:sz w:val="24"/>
          <w:szCs w:val="24"/>
          <w:lang w:eastAsia="de-DE"/>
        </w:rPr>
        <w:t xml:space="preserve">. Damit ist die Berufstätigkeit von </w:t>
      </w:r>
      <w:proofErr w:type="spellStart"/>
      <w:r w:rsidR="00B73464">
        <w:rPr>
          <w:rFonts w:ascii="Times New Roman" w:hAnsi="Times New Roman"/>
          <w:sz w:val="24"/>
          <w:szCs w:val="24"/>
          <w:lang w:eastAsia="de-DE"/>
        </w:rPr>
        <w:t>Chokwe</w:t>
      </w:r>
      <w:proofErr w:type="spellEnd"/>
      <w:r w:rsidR="00B73464">
        <w:rPr>
          <w:rFonts w:ascii="Times New Roman" w:hAnsi="Times New Roman"/>
          <w:sz w:val="24"/>
          <w:szCs w:val="24"/>
          <w:lang w:eastAsia="de-DE"/>
        </w:rPr>
        <w:t xml:space="preserve"> zudem an das Beherrschen der portugiesischen Sprache geknüpft </w:t>
      </w:r>
      <w:r w:rsidR="006D5FC6">
        <w:rPr>
          <w:rFonts w:ascii="Times New Roman" w:hAnsi="Times New Roman"/>
          <w:sz w:val="24"/>
          <w:szCs w:val="24"/>
          <w:lang w:eastAsia="de-DE"/>
        </w:rPr>
        <w:t>(</w:t>
      </w:r>
      <w:r w:rsidR="009B786B">
        <w:rPr>
          <w:rFonts w:ascii="Times New Roman" w:hAnsi="Times New Roman"/>
          <w:sz w:val="24"/>
          <w:szCs w:val="24"/>
          <w:lang w:eastAsia="de-DE"/>
        </w:rPr>
        <w:t xml:space="preserve">vgl. MPLA </w:t>
      </w:r>
      <w:proofErr w:type="spellStart"/>
      <w:r w:rsidR="009B786B">
        <w:rPr>
          <w:rFonts w:ascii="Times New Roman" w:hAnsi="Times New Roman"/>
          <w:sz w:val="24"/>
          <w:szCs w:val="24"/>
          <w:lang w:eastAsia="de-DE"/>
        </w:rPr>
        <w:t>Livro</w:t>
      </w:r>
      <w:proofErr w:type="spellEnd"/>
      <w:r w:rsidR="009B786B">
        <w:rPr>
          <w:rFonts w:ascii="Times New Roman" w:hAnsi="Times New Roman"/>
          <w:sz w:val="24"/>
          <w:szCs w:val="24"/>
          <w:lang w:eastAsia="de-DE"/>
        </w:rPr>
        <w:t xml:space="preserve"> de </w:t>
      </w:r>
      <w:proofErr w:type="spellStart"/>
      <w:r w:rsidR="009B786B">
        <w:rPr>
          <w:rFonts w:ascii="Times New Roman" w:hAnsi="Times New Roman"/>
          <w:sz w:val="24"/>
          <w:szCs w:val="24"/>
          <w:lang w:eastAsia="de-DE"/>
        </w:rPr>
        <w:t>Festas</w:t>
      </w:r>
      <w:proofErr w:type="spellEnd"/>
      <w:r w:rsidR="009B786B">
        <w:rPr>
          <w:rFonts w:ascii="Times New Roman" w:hAnsi="Times New Roman"/>
          <w:sz w:val="24"/>
          <w:szCs w:val="24"/>
          <w:lang w:eastAsia="de-DE"/>
        </w:rPr>
        <w:t xml:space="preserve"> 2002</w:t>
      </w:r>
      <w:r w:rsidR="009B786B">
        <w:rPr>
          <w:rStyle w:val="Funotenzeichen"/>
          <w:rFonts w:ascii="Times New Roman" w:hAnsi="Times New Roman"/>
          <w:sz w:val="24"/>
          <w:szCs w:val="24"/>
          <w:lang w:eastAsia="de-DE"/>
        </w:rPr>
        <w:footnoteReference w:id="2"/>
      </w:r>
      <w:r w:rsidR="009B786B">
        <w:rPr>
          <w:rFonts w:ascii="Times New Roman" w:hAnsi="Times New Roman"/>
          <w:sz w:val="24"/>
          <w:szCs w:val="24"/>
          <w:lang w:eastAsia="de-DE"/>
        </w:rPr>
        <w:t>)</w:t>
      </w:r>
      <w:r w:rsidR="00AC3AEB">
        <w:rPr>
          <w:rFonts w:ascii="Times New Roman" w:hAnsi="Times New Roman"/>
          <w:sz w:val="24"/>
          <w:szCs w:val="24"/>
          <w:lang w:eastAsia="de-DE"/>
        </w:rPr>
        <w:t>. Für die angolanische (Ur-)Bevölkerung ergänzt Portugiesisch die Muttersprache (Stammessprache). Die</w:t>
      </w:r>
      <w:r w:rsidR="008C352B">
        <w:rPr>
          <w:rFonts w:ascii="Times New Roman" w:hAnsi="Times New Roman"/>
          <w:sz w:val="24"/>
          <w:szCs w:val="24"/>
          <w:lang w:eastAsia="de-DE"/>
        </w:rPr>
        <w:t xml:space="preserve"> abgeschiedene</w:t>
      </w:r>
      <w:r w:rsidR="00AC3AEB">
        <w:rPr>
          <w:rFonts w:ascii="Times New Roman" w:hAnsi="Times New Roman"/>
          <w:sz w:val="24"/>
          <w:szCs w:val="24"/>
          <w:lang w:eastAsia="de-DE"/>
        </w:rPr>
        <w:t xml:space="preserve"> Dorfbevölkerung</w:t>
      </w:r>
      <w:r w:rsidR="008C352B">
        <w:rPr>
          <w:rFonts w:ascii="Times New Roman" w:hAnsi="Times New Roman"/>
          <w:sz w:val="24"/>
          <w:szCs w:val="24"/>
          <w:lang w:eastAsia="de-DE"/>
        </w:rPr>
        <w:t xml:space="preserve"> der </w:t>
      </w:r>
      <w:proofErr w:type="spellStart"/>
      <w:r w:rsidR="008C352B">
        <w:rPr>
          <w:rFonts w:ascii="Times New Roman" w:hAnsi="Times New Roman"/>
          <w:sz w:val="24"/>
          <w:szCs w:val="24"/>
          <w:lang w:eastAsia="de-DE"/>
        </w:rPr>
        <w:t>Chokwe</w:t>
      </w:r>
      <w:proofErr w:type="spellEnd"/>
      <w:r w:rsidR="00AC3AEB">
        <w:rPr>
          <w:rFonts w:ascii="Times New Roman" w:hAnsi="Times New Roman"/>
          <w:sz w:val="24"/>
          <w:szCs w:val="24"/>
          <w:lang w:eastAsia="de-DE"/>
        </w:rPr>
        <w:t xml:space="preserve"> kommt mit der Sprache, die auf die koloniale Vergangenheit des Landes zurückzuführen ist,</w:t>
      </w:r>
      <w:r w:rsidR="009B786B">
        <w:rPr>
          <w:rFonts w:ascii="Times New Roman" w:hAnsi="Times New Roman"/>
          <w:sz w:val="24"/>
          <w:szCs w:val="24"/>
          <w:lang w:eastAsia="de-DE"/>
        </w:rPr>
        <w:t xml:space="preserve"> </w:t>
      </w:r>
      <w:r w:rsidR="009405B0">
        <w:rPr>
          <w:rFonts w:ascii="Times New Roman" w:hAnsi="Times New Roman"/>
          <w:sz w:val="24"/>
          <w:szCs w:val="24"/>
          <w:lang w:eastAsia="de-DE"/>
        </w:rPr>
        <w:t xml:space="preserve">meist </w:t>
      </w:r>
      <w:r w:rsidR="00AC3AEB">
        <w:rPr>
          <w:rFonts w:ascii="Times New Roman" w:hAnsi="Times New Roman"/>
          <w:sz w:val="24"/>
          <w:szCs w:val="24"/>
          <w:lang w:eastAsia="de-DE"/>
        </w:rPr>
        <w:t xml:space="preserve">frühestens durch die Schule </w:t>
      </w:r>
      <w:r w:rsidR="00E56B41">
        <w:rPr>
          <w:rFonts w:ascii="Times New Roman" w:hAnsi="Times New Roman"/>
          <w:sz w:val="24"/>
          <w:szCs w:val="24"/>
          <w:lang w:eastAsia="de-DE"/>
        </w:rPr>
        <w:t>in Kontakt. Unabhängig von der Schule sind Kontakte mit Personen außerhalb ihres Dorfes in portugiesischer Sprache zu bewältigen. Mit Angehörigen anderer Stämme</w:t>
      </w:r>
      <w:r w:rsidR="00223A22">
        <w:rPr>
          <w:rFonts w:ascii="Times New Roman" w:hAnsi="Times New Roman"/>
          <w:sz w:val="24"/>
          <w:szCs w:val="24"/>
          <w:lang w:eastAsia="de-DE"/>
        </w:rPr>
        <w:t xml:space="preserve">, </w:t>
      </w:r>
      <w:r w:rsidR="00E56B41">
        <w:rPr>
          <w:rFonts w:ascii="Times New Roman" w:hAnsi="Times New Roman"/>
          <w:sz w:val="24"/>
          <w:szCs w:val="24"/>
          <w:lang w:eastAsia="de-DE"/>
        </w:rPr>
        <w:t>europäischen Entwicklungshelfern oder Kundschaft auf dem Markt in der Stadt, ermöglicht die portugiesische Sprache die Kommunikation</w:t>
      </w:r>
      <w:r w:rsidR="00CC51AD">
        <w:rPr>
          <w:rFonts w:ascii="Times New Roman" w:hAnsi="Times New Roman"/>
          <w:sz w:val="24"/>
          <w:szCs w:val="24"/>
          <w:lang w:eastAsia="de-DE"/>
        </w:rPr>
        <w:t xml:space="preserve"> (vgl.</w:t>
      </w:r>
      <w:r w:rsidR="007329D9" w:rsidRPr="007329D9">
        <w:rPr>
          <w:rFonts w:ascii="Times New Roman" w:hAnsi="Times New Roman"/>
          <w:sz w:val="24"/>
          <w:szCs w:val="24"/>
        </w:rPr>
        <w:t xml:space="preserve"> </w:t>
      </w:r>
      <w:proofErr w:type="spellStart"/>
      <w:r w:rsidR="007329D9" w:rsidRPr="007329D9">
        <w:rPr>
          <w:rFonts w:ascii="Times New Roman" w:hAnsi="Times New Roman"/>
          <w:sz w:val="24"/>
          <w:szCs w:val="24"/>
          <w:lang w:eastAsia="de-DE"/>
        </w:rPr>
        <w:t>Instituto</w:t>
      </w:r>
      <w:proofErr w:type="spellEnd"/>
      <w:r w:rsidR="007329D9" w:rsidRPr="007329D9">
        <w:rPr>
          <w:rFonts w:ascii="Times New Roman" w:hAnsi="Times New Roman"/>
          <w:sz w:val="24"/>
          <w:szCs w:val="24"/>
          <w:lang w:eastAsia="de-DE"/>
        </w:rPr>
        <w:t xml:space="preserve"> </w:t>
      </w:r>
      <w:proofErr w:type="spellStart"/>
      <w:r w:rsidR="007329D9" w:rsidRPr="007329D9">
        <w:rPr>
          <w:rFonts w:ascii="Times New Roman" w:hAnsi="Times New Roman"/>
          <w:sz w:val="24"/>
          <w:szCs w:val="24"/>
          <w:lang w:eastAsia="de-DE"/>
        </w:rPr>
        <w:t>Nacional</w:t>
      </w:r>
      <w:proofErr w:type="spellEnd"/>
      <w:r w:rsidR="007329D9" w:rsidRPr="007329D9">
        <w:rPr>
          <w:rFonts w:ascii="Times New Roman" w:hAnsi="Times New Roman"/>
          <w:sz w:val="24"/>
          <w:szCs w:val="24"/>
          <w:lang w:eastAsia="de-DE"/>
        </w:rPr>
        <w:t xml:space="preserve"> de </w:t>
      </w:r>
      <w:proofErr w:type="spellStart"/>
      <w:r w:rsidR="007329D9" w:rsidRPr="007329D9">
        <w:rPr>
          <w:rFonts w:ascii="Times New Roman" w:hAnsi="Times New Roman"/>
          <w:sz w:val="24"/>
          <w:szCs w:val="24"/>
          <w:lang w:eastAsia="de-DE"/>
        </w:rPr>
        <w:t>Estatistíca</w:t>
      </w:r>
      <w:proofErr w:type="spellEnd"/>
      <w:r w:rsidR="007329D9" w:rsidRPr="007329D9">
        <w:rPr>
          <w:rFonts w:ascii="Times New Roman" w:hAnsi="Times New Roman"/>
          <w:sz w:val="24"/>
          <w:szCs w:val="24"/>
          <w:lang w:eastAsia="de-DE"/>
        </w:rPr>
        <w:t xml:space="preserve"> 2016</w:t>
      </w:r>
      <w:r w:rsidR="007329D9">
        <w:rPr>
          <w:rFonts w:ascii="Times New Roman" w:hAnsi="Times New Roman"/>
          <w:sz w:val="24"/>
          <w:szCs w:val="24"/>
          <w:lang w:eastAsia="de-DE"/>
        </w:rPr>
        <w:t>)</w:t>
      </w:r>
      <w:r w:rsidR="00E56B41">
        <w:rPr>
          <w:rFonts w:ascii="Times New Roman" w:hAnsi="Times New Roman"/>
          <w:sz w:val="24"/>
          <w:szCs w:val="24"/>
          <w:lang w:eastAsia="de-DE"/>
        </w:rPr>
        <w:t xml:space="preserve">. </w:t>
      </w:r>
      <w:r w:rsidR="00223A22">
        <w:rPr>
          <w:rFonts w:ascii="Times New Roman" w:hAnsi="Times New Roman"/>
          <w:sz w:val="24"/>
          <w:szCs w:val="24"/>
          <w:lang w:eastAsia="de-DE"/>
        </w:rPr>
        <w:t>Für die interviewten Mädchen war Portugiesisch daher eine Fremdsprache, die sie je nach Anzahl absolvierter Schultage und Kontakt</w:t>
      </w:r>
      <w:r w:rsidR="000A1D2C">
        <w:rPr>
          <w:rFonts w:ascii="Times New Roman" w:hAnsi="Times New Roman"/>
          <w:sz w:val="24"/>
          <w:szCs w:val="24"/>
          <w:lang w:eastAsia="de-DE"/>
        </w:rPr>
        <w:t>en</w:t>
      </w:r>
      <w:r w:rsidR="00223A22">
        <w:rPr>
          <w:rFonts w:ascii="Times New Roman" w:hAnsi="Times New Roman"/>
          <w:sz w:val="24"/>
          <w:szCs w:val="24"/>
          <w:lang w:eastAsia="de-DE"/>
        </w:rPr>
        <w:t xml:space="preserve"> mit Personen außerhalb ihres Dorfes </w:t>
      </w:r>
      <w:r w:rsidR="009405B0">
        <w:rPr>
          <w:rFonts w:ascii="Times New Roman" w:hAnsi="Times New Roman"/>
          <w:sz w:val="24"/>
          <w:szCs w:val="24"/>
          <w:lang w:eastAsia="de-DE"/>
        </w:rPr>
        <w:t>verschieden</w:t>
      </w:r>
      <w:r w:rsidR="00223A22">
        <w:rPr>
          <w:rFonts w:ascii="Times New Roman" w:hAnsi="Times New Roman"/>
          <w:sz w:val="24"/>
          <w:szCs w:val="24"/>
          <w:lang w:eastAsia="de-DE"/>
        </w:rPr>
        <w:t xml:space="preserve"> gut beherrschten. </w:t>
      </w:r>
    </w:p>
    <w:p w14:paraId="5857D219" w14:textId="77777777" w:rsidR="000A1D2C" w:rsidRDefault="000A1D2C" w:rsidP="0024792E">
      <w:pPr>
        <w:spacing w:after="0"/>
        <w:jc w:val="both"/>
        <w:rPr>
          <w:rFonts w:ascii="Times New Roman" w:hAnsi="Times New Roman"/>
          <w:sz w:val="24"/>
          <w:szCs w:val="24"/>
          <w:lang w:eastAsia="de-DE"/>
        </w:rPr>
      </w:pPr>
    </w:p>
    <w:p w14:paraId="3C23DCDA" w14:textId="77777777" w:rsidR="000A1D2C" w:rsidRPr="007329D9" w:rsidRDefault="000A1D2C" w:rsidP="0024792E">
      <w:pPr>
        <w:jc w:val="both"/>
        <w:rPr>
          <w:rFonts w:ascii="Times New Roman" w:hAnsi="Times New Roman"/>
          <w:sz w:val="24"/>
          <w:szCs w:val="24"/>
          <w:u w:val="single"/>
          <w:lang w:eastAsia="de-DE"/>
        </w:rPr>
      </w:pPr>
      <w:r w:rsidRPr="007329D9">
        <w:rPr>
          <w:rFonts w:ascii="Times New Roman" w:hAnsi="Times New Roman"/>
          <w:sz w:val="24"/>
          <w:szCs w:val="24"/>
          <w:u w:val="single"/>
          <w:lang w:eastAsia="de-DE"/>
        </w:rPr>
        <w:t>Schule</w:t>
      </w:r>
    </w:p>
    <w:p w14:paraId="46DC73E2" w14:textId="73B566B2" w:rsidR="009A3054" w:rsidRDefault="00DE1A4E" w:rsidP="0024792E">
      <w:pPr>
        <w:spacing w:after="0"/>
        <w:jc w:val="both"/>
        <w:rPr>
          <w:rFonts w:ascii="Times New Roman" w:hAnsi="Times New Roman"/>
          <w:sz w:val="24"/>
          <w:szCs w:val="24"/>
          <w:lang w:eastAsia="de-DE"/>
        </w:rPr>
      </w:pPr>
      <w:r w:rsidRPr="006E59F0">
        <w:rPr>
          <w:rFonts w:ascii="Times New Roman" w:hAnsi="Times New Roman"/>
          <w:sz w:val="24"/>
          <w:szCs w:val="24"/>
          <w:lang w:eastAsia="de-DE"/>
        </w:rPr>
        <w:t xml:space="preserve">Die 2008 eingeführte Schulpflicht </w:t>
      </w:r>
      <w:r w:rsidR="00EA7344" w:rsidRPr="006E59F0">
        <w:rPr>
          <w:rFonts w:ascii="Times New Roman" w:hAnsi="Times New Roman"/>
          <w:sz w:val="24"/>
          <w:szCs w:val="24"/>
          <w:lang w:eastAsia="de-DE"/>
        </w:rPr>
        <w:t xml:space="preserve">konnte </w:t>
      </w:r>
      <w:r w:rsidRPr="006E59F0">
        <w:rPr>
          <w:rFonts w:ascii="Times New Roman" w:hAnsi="Times New Roman"/>
          <w:sz w:val="24"/>
          <w:szCs w:val="24"/>
          <w:lang w:eastAsia="de-DE"/>
        </w:rPr>
        <w:t xml:space="preserve">nicht kontrolliert und von vielen Kindern aufgrund mangelhafter Infrastruktur und fehlender Lehrkräfte nicht wahrgenommen werden. </w:t>
      </w:r>
      <w:r w:rsidR="00EA7344" w:rsidRPr="006E59F0">
        <w:rPr>
          <w:rFonts w:ascii="Times New Roman" w:hAnsi="Times New Roman"/>
          <w:sz w:val="24"/>
          <w:szCs w:val="24"/>
          <w:lang w:eastAsia="de-DE"/>
        </w:rPr>
        <w:t xml:space="preserve">Zudem kursierten viele Gerüchte über korrupte Schulleitungen und Lehrkräfte, die </w:t>
      </w:r>
      <w:r w:rsidR="00960BDE" w:rsidRPr="006E59F0">
        <w:rPr>
          <w:rFonts w:ascii="Times New Roman" w:hAnsi="Times New Roman"/>
          <w:sz w:val="24"/>
          <w:szCs w:val="24"/>
          <w:lang w:eastAsia="de-DE"/>
        </w:rPr>
        <w:t>Schulabschlüsse von bestimmten Stammes- und/oder Parteizugehörigkeiten</w:t>
      </w:r>
      <w:r w:rsidR="00EA7344" w:rsidRPr="006E59F0">
        <w:rPr>
          <w:rFonts w:ascii="Times New Roman" w:hAnsi="Times New Roman"/>
          <w:sz w:val="24"/>
          <w:szCs w:val="24"/>
          <w:lang w:eastAsia="de-DE"/>
        </w:rPr>
        <w:t xml:space="preserve"> </w:t>
      </w:r>
      <w:r w:rsidR="00960BDE" w:rsidRPr="006E59F0">
        <w:rPr>
          <w:rFonts w:ascii="Times New Roman" w:hAnsi="Times New Roman"/>
          <w:sz w:val="24"/>
          <w:szCs w:val="24"/>
          <w:lang w:eastAsia="de-DE"/>
        </w:rPr>
        <w:t xml:space="preserve">abhängig machten. </w:t>
      </w:r>
      <w:r w:rsidR="001B1641" w:rsidRPr="006E59F0">
        <w:rPr>
          <w:rFonts w:ascii="Times New Roman" w:hAnsi="Times New Roman"/>
          <w:sz w:val="24"/>
          <w:szCs w:val="24"/>
          <w:lang w:eastAsia="de-DE"/>
        </w:rPr>
        <w:t xml:space="preserve">Bei Recherchen lassen sich verschiedene Angaben zur </w:t>
      </w:r>
      <w:proofErr w:type="spellStart"/>
      <w:r w:rsidR="001B1641" w:rsidRPr="006E59F0">
        <w:rPr>
          <w:rFonts w:ascii="Times New Roman" w:hAnsi="Times New Roman"/>
          <w:sz w:val="24"/>
          <w:szCs w:val="24"/>
          <w:lang w:eastAsia="de-DE"/>
        </w:rPr>
        <w:t>Analphabetenrate</w:t>
      </w:r>
      <w:proofErr w:type="spellEnd"/>
      <w:r w:rsidR="001B1641" w:rsidRPr="006E59F0">
        <w:rPr>
          <w:rFonts w:ascii="Times New Roman" w:hAnsi="Times New Roman"/>
          <w:sz w:val="24"/>
          <w:szCs w:val="24"/>
          <w:lang w:eastAsia="de-DE"/>
        </w:rPr>
        <w:t xml:space="preserve"> finden (</w:t>
      </w:r>
      <w:proofErr w:type="spellStart"/>
      <w:r w:rsidR="00305966" w:rsidRPr="006E59F0">
        <w:rPr>
          <w:rFonts w:ascii="Times New Roman" w:hAnsi="Times New Roman"/>
          <w:sz w:val="24"/>
          <w:szCs w:val="24"/>
        </w:rPr>
        <w:t>Instituto</w:t>
      </w:r>
      <w:proofErr w:type="spellEnd"/>
      <w:r w:rsidR="00305966" w:rsidRPr="006E59F0">
        <w:rPr>
          <w:rFonts w:ascii="Times New Roman" w:hAnsi="Times New Roman"/>
          <w:sz w:val="24"/>
          <w:szCs w:val="24"/>
        </w:rPr>
        <w:t xml:space="preserve"> </w:t>
      </w:r>
      <w:proofErr w:type="spellStart"/>
      <w:r w:rsidR="00305966" w:rsidRPr="006E59F0">
        <w:rPr>
          <w:rFonts w:ascii="Times New Roman" w:hAnsi="Times New Roman"/>
          <w:sz w:val="24"/>
          <w:szCs w:val="24"/>
        </w:rPr>
        <w:t>Nacional</w:t>
      </w:r>
      <w:proofErr w:type="spellEnd"/>
      <w:r w:rsidR="00305966" w:rsidRPr="006E59F0">
        <w:rPr>
          <w:rFonts w:ascii="Times New Roman" w:hAnsi="Times New Roman"/>
          <w:sz w:val="24"/>
          <w:szCs w:val="24"/>
        </w:rPr>
        <w:t xml:space="preserve"> de </w:t>
      </w:r>
      <w:proofErr w:type="spellStart"/>
      <w:r w:rsidR="00305966" w:rsidRPr="006E59F0">
        <w:rPr>
          <w:rFonts w:ascii="Times New Roman" w:hAnsi="Times New Roman"/>
          <w:sz w:val="24"/>
          <w:szCs w:val="24"/>
        </w:rPr>
        <w:t>Estatistíca</w:t>
      </w:r>
      <w:proofErr w:type="spellEnd"/>
      <w:r w:rsidR="00305966" w:rsidRPr="006E59F0">
        <w:rPr>
          <w:rFonts w:ascii="Times New Roman" w:hAnsi="Times New Roman"/>
          <w:sz w:val="24"/>
          <w:szCs w:val="24"/>
        </w:rPr>
        <w:t xml:space="preserve"> 2016</w:t>
      </w:r>
      <w:r w:rsidR="007D60C4">
        <w:rPr>
          <w:rFonts w:ascii="Times New Roman" w:hAnsi="Times New Roman"/>
          <w:sz w:val="24"/>
          <w:szCs w:val="24"/>
        </w:rPr>
        <w:t>;</w:t>
      </w:r>
      <w:r w:rsidR="007D60C4" w:rsidRPr="007D60C4">
        <w:rPr>
          <w:rFonts w:ascii="Times New Roman" w:hAnsi="Times New Roman"/>
          <w:sz w:val="24"/>
          <w:szCs w:val="24"/>
          <w:lang w:eastAsia="de-DE"/>
        </w:rPr>
        <w:t xml:space="preserve"> </w:t>
      </w:r>
      <w:r w:rsidR="007D60C4" w:rsidRPr="006E59F0">
        <w:rPr>
          <w:rFonts w:ascii="Times New Roman" w:hAnsi="Times New Roman"/>
          <w:sz w:val="24"/>
          <w:szCs w:val="24"/>
          <w:lang w:eastAsia="de-DE"/>
        </w:rPr>
        <w:t xml:space="preserve">United </w:t>
      </w:r>
      <w:proofErr w:type="spellStart"/>
      <w:r w:rsidR="007D60C4" w:rsidRPr="006E59F0">
        <w:rPr>
          <w:rFonts w:ascii="Times New Roman" w:hAnsi="Times New Roman"/>
          <w:sz w:val="24"/>
          <w:szCs w:val="24"/>
          <w:lang w:eastAsia="de-DE"/>
        </w:rPr>
        <w:t>Nations</w:t>
      </w:r>
      <w:proofErr w:type="spellEnd"/>
      <w:r w:rsidR="007D60C4" w:rsidRPr="006E59F0">
        <w:rPr>
          <w:rFonts w:ascii="Times New Roman" w:hAnsi="Times New Roman"/>
          <w:sz w:val="24"/>
          <w:szCs w:val="24"/>
          <w:lang w:eastAsia="de-DE"/>
        </w:rPr>
        <w:t xml:space="preserve"> Development </w:t>
      </w:r>
      <w:proofErr w:type="spellStart"/>
      <w:r w:rsidR="007D60C4" w:rsidRPr="006E59F0">
        <w:rPr>
          <w:rFonts w:ascii="Times New Roman" w:hAnsi="Times New Roman"/>
          <w:sz w:val="24"/>
          <w:szCs w:val="24"/>
          <w:lang w:eastAsia="de-DE"/>
        </w:rPr>
        <w:t>Programs</w:t>
      </w:r>
      <w:proofErr w:type="spellEnd"/>
      <w:r w:rsidR="007D60C4" w:rsidRPr="006E59F0">
        <w:rPr>
          <w:rFonts w:ascii="Times New Roman" w:hAnsi="Times New Roman"/>
          <w:sz w:val="24"/>
          <w:szCs w:val="24"/>
          <w:lang w:eastAsia="de-DE"/>
        </w:rPr>
        <w:t xml:space="preserve"> 2020</w:t>
      </w:r>
      <w:r w:rsidR="001B1641" w:rsidRPr="006E59F0">
        <w:rPr>
          <w:rFonts w:ascii="Times New Roman" w:hAnsi="Times New Roman"/>
          <w:sz w:val="24"/>
          <w:szCs w:val="24"/>
          <w:lang w:eastAsia="de-DE"/>
        </w:rPr>
        <w:t xml:space="preserve">). Doch kann aufgrund der schlechten Infrastruktur des Landes nur von Schätzungen ausgegangen werden. </w:t>
      </w:r>
      <w:r w:rsidR="00C504EB" w:rsidRPr="006E59F0">
        <w:rPr>
          <w:rFonts w:ascii="Times New Roman" w:hAnsi="Times New Roman"/>
          <w:sz w:val="24"/>
          <w:szCs w:val="24"/>
          <w:lang w:eastAsia="de-DE"/>
        </w:rPr>
        <w:t xml:space="preserve">Von den </w:t>
      </w:r>
      <w:r w:rsidR="001B1641" w:rsidRPr="006E59F0">
        <w:rPr>
          <w:rFonts w:ascii="Times New Roman" w:hAnsi="Times New Roman"/>
          <w:sz w:val="24"/>
          <w:szCs w:val="24"/>
          <w:lang w:eastAsia="de-DE"/>
        </w:rPr>
        <w:t>Mädchen</w:t>
      </w:r>
      <w:r w:rsidR="009E272E" w:rsidRPr="006E59F0">
        <w:rPr>
          <w:rFonts w:ascii="Times New Roman" w:hAnsi="Times New Roman"/>
          <w:sz w:val="24"/>
          <w:szCs w:val="24"/>
          <w:lang w:eastAsia="de-DE"/>
        </w:rPr>
        <w:t xml:space="preserve">, die auch am Interview </w:t>
      </w:r>
      <w:r w:rsidR="00AF4CF7" w:rsidRPr="006E59F0">
        <w:rPr>
          <w:rFonts w:ascii="Times New Roman" w:hAnsi="Times New Roman"/>
          <w:sz w:val="24"/>
          <w:szCs w:val="24"/>
          <w:lang w:eastAsia="de-DE"/>
        </w:rPr>
        <w:t>teilnahmen,</w:t>
      </w:r>
      <w:r w:rsidR="009E272E" w:rsidRPr="006E59F0">
        <w:rPr>
          <w:rFonts w:ascii="Times New Roman" w:hAnsi="Times New Roman"/>
          <w:sz w:val="24"/>
          <w:szCs w:val="24"/>
          <w:lang w:eastAsia="de-DE"/>
        </w:rPr>
        <w:t xml:space="preserve"> gaben </w:t>
      </w:r>
      <w:r w:rsidR="00C504EB" w:rsidRPr="006E59F0">
        <w:rPr>
          <w:rFonts w:ascii="Times New Roman" w:hAnsi="Times New Roman"/>
          <w:sz w:val="24"/>
          <w:szCs w:val="24"/>
          <w:lang w:eastAsia="de-DE"/>
        </w:rPr>
        <w:t xml:space="preserve">25 Prozent </w:t>
      </w:r>
      <w:r w:rsidR="009E272E" w:rsidRPr="006E59F0">
        <w:rPr>
          <w:rFonts w:ascii="Times New Roman" w:hAnsi="Times New Roman"/>
          <w:sz w:val="24"/>
          <w:szCs w:val="24"/>
          <w:lang w:eastAsia="de-DE"/>
        </w:rPr>
        <w:t>an, dass (mindestens) ein erwachsenes Mitglied ihrer Familie lesen und schreiben kann.</w:t>
      </w:r>
      <w:r w:rsidR="00C504EB" w:rsidRPr="006E59F0">
        <w:rPr>
          <w:rFonts w:ascii="Times New Roman" w:hAnsi="Times New Roman"/>
          <w:sz w:val="24"/>
          <w:szCs w:val="24"/>
          <w:lang w:eastAsia="de-DE"/>
        </w:rPr>
        <w:t xml:space="preserve"> </w:t>
      </w:r>
      <w:r w:rsidR="007D60C4">
        <w:rPr>
          <w:rFonts w:ascii="Times New Roman" w:hAnsi="Times New Roman"/>
          <w:sz w:val="24"/>
          <w:szCs w:val="24"/>
          <w:lang w:eastAsia="de-DE"/>
        </w:rPr>
        <w:t>Dabei handelt es sich um männliche Angehörige</w:t>
      </w:r>
      <w:r w:rsidR="00DA468E" w:rsidRPr="006E59F0">
        <w:rPr>
          <w:rFonts w:ascii="Times New Roman" w:hAnsi="Times New Roman"/>
          <w:sz w:val="24"/>
          <w:szCs w:val="24"/>
          <w:lang w:eastAsia="de-DE"/>
        </w:rPr>
        <w:t xml:space="preserve">. Insbesondere in Dörfern </w:t>
      </w:r>
      <w:r w:rsidR="00C504EB" w:rsidRPr="006E59F0">
        <w:rPr>
          <w:rFonts w:ascii="Times New Roman" w:hAnsi="Times New Roman"/>
          <w:sz w:val="24"/>
          <w:szCs w:val="24"/>
          <w:lang w:eastAsia="de-DE"/>
        </w:rPr>
        <w:t>sind</w:t>
      </w:r>
      <w:r w:rsidR="00DA468E" w:rsidRPr="006E59F0">
        <w:rPr>
          <w:rFonts w:ascii="Times New Roman" w:hAnsi="Times New Roman"/>
          <w:sz w:val="24"/>
          <w:szCs w:val="24"/>
          <w:lang w:eastAsia="de-DE"/>
        </w:rPr>
        <w:t xml:space="preserve"> </w:t>
      </w:r>
      <w:r w:rsidR="007B2110">
        <w:rPr>
          <w:rFonts w:ascii="Times New Roman" w:hAnsi="Times New Roman"/>
          <w:sz w:val="24"/>
          <w:szCs w:val="24"/>
          <w:lang w:eastAsia="de-DE"/>
        </w:rPr>
        <w:t>angolanische Frauen</w:t>
      </w:r>
      <w:r w:rsidR="007D60C4" w:rsidRPr="006E59F0">
        <w:rPr>
          <w:rFonts w:ascii="Times New Roman" w:hAnsi="Times New Roman"/>
          <w:sz w:val="24"/>
          <w:szCs w:val="24"/>
          <w:lang w:eastAsia="de-DE"/>
        </w:rPr>
        <w:t xml:space="preserve"> </w:t>
      </w:r>
      <w:r w:rsidR="00DA468E" w:rsidRPr="006E59F0">
        <w:rPr>
          <w:rFonts w:ascii="Times New Roman" w:hAnsi="Times New Roman"/>
          <w:sz w:val="24"/>
          <w:szCs w:val="24"/>
          <w:lang w:eastAsia="de-DE"/>
        </w:rPr>
        <w:t xml:space="preserve">der Arbeit auf den Feldern und der Versorgung des Nachwuchses, sowie der Kranken und Alten in der Familie verpflichtet. Mädchen </w:t>
      </w:r>
      <w:r w:rsidR="00C504EB" w:rsidRPr="006E59F0">
        <w:rPr>
          <w:rFonts w:ascii="Times New Roman" w:hAnsi="Times New Roman"/>
          <w:sz w:val="24"/>
          <w:szCs w:val="24"/>
          <w:lang w:eastAsia="de-DE"/>
        </w:rPr>
        <w:t>kommen</w:t>
      </w:r>
      <w:r w:rsidR="00DA468E" w:rsidRPr="006E59F0">
        <w:rPr>
          <w:rFonts w:ascii="Times New Roman" w:hAnsi="Times New Roman"/>
          <w:sz w:val="24"/>
          <w:szCs w:val="24"/>
          <w:lang w:eastAsia="de-DE"/>
        </w:rPr>
        <w:t xml:space="preserve"> bereits als Kleinkinder solche Aufgaben zu. Sie passen bspw. auf jüngere Geschwisterkinder auf und </w:t>
      </w:r>
      <w:r w:rsidR="0080084E">
        <w:rPr>
          <w:rFonts w:ascii="Times New Roman" w:hAnsi="Times New Roman"/>
          <w:sz w:val="24"/>
          <w:szCs w:val="24"/>
          <w:lang w:eastAsia="de-DE"/>
        </w:rPr>
        <w:t>sind in die Zubereitung von Speisen eingebunden</w:t>
      </w:r>
      <w:r w:rsidR="00DA468E" w:rsidRPr="006E59F0">
        <w:rPr>
          <w:rFonts w:ascii="Times New Roman" w:hAnsi="Times New Roman"/>
          <w:sz w:val="24"/>
          <w:szCs w:val="24"/>
          <w:lang w:eastAsia="de-DE"/>
        </w:rPr>
        <w:t>. Trotz bestehender Schulpflicht und auch dem oftmals formulierten Wunsch der Mädchen selbst aber auch der älteren Familienangehörigen, dass alle Kinder die Schule besuchen,</w:t>
      </w:r>
      <w:r w:rsidR="00C504EB" w:rsidRPr="006E59F0">
        <w:rPr>
          <w:rFonts w:ascii="Times New Roman" w:hAnsi="Times New Roman"/>
          <w:sz w:val="24"/>
          <w:szCs w:val="24"/>
          <w:lang w:eastAsia="de-DE"/>
        </w:rPr>
        <w:t xml:space="preserve"> ist es den Mädchen nicht möglich, </w:t>
      </w:r>
      <w:r w:rsidR="003776F8">
        <w:rPr>
          <w:rFonts w:ascii="Times New Roman" w:hAnsi="Times New Roman"/>
          <w:color w:val="FF0000"/>
          <w:sz w:val="24"/>
          <w:szCs w:val="24"/>
          <w:lang w:eastAsia="de-DE"/>
        </w:rPr>
        <w:t>da</w:t>
      </w:r>
      <w:r w:rsidR="00C504EB" w:rsidRPr="006E59F0">
        <w:rPr>
          <w:rFonts w:ascii="Times New Roman" w:hAnsi="Times New Roman"/>
          <w:sz w:val="24"/>
          <w:szCs w:val="24"/>
          <w:lang w:eastAsia="de-DE"/>
        </w:rPr>
        <w:t xml:space="preserve"> ihre Arbeitskraft unentbehrlich ist. </w:t>
      </w:r>
    </w:p>
    <w:p w14:paraId="12567308" w14:textId="77777777" w:rsidR="0024792E" w:rsidRDefault="0024792E" w:rsidP="0024792E">
      <w:pPr>
        <w:spacing w:after="0"/>
        <w:jc w:val="both"/>
        <w:rPr>
          <w:rFonts w:ascii="Times New Roman" w:hAnsi="Times New Roman"/>
          <w:sz w:val="24"/>
          <w:szCs w:val="24"/>
          <w:lang w:eastAsia="de-DE"/>
        </w:rPr>
      </w:pPr>
    </w:p>
    <w:p w14:paraId="1987A9CA" w14:textId="77777777" w:rsidR="007329D9" w:rsidRPr="0024792E" w:rsidRDefault="007329D9" w:rsidP="0024792E">
      <w:pPr>
        <w:jc w:val="both"/>
        <w:rPr>
          <w:rFonts w:ascii="Times New Roman" w:hAnsi="Times New Roman"/>
          <w:sz w:val="24"/>
          <w:szCs w:val="24"/>
          <w:u w:val="single"/>
          <w:lang w:eastAsia="de-DE"/>
        </w:rPr>
      </w:pPr>
      <w:r w:rsidRPr="0024792E">
        <w:rPr>
          <w:rFonts w:ascii="Times New Roman" w:hAnsi="Times New Roman"/>
          <w:sz w:val="24"/>
          <w:szCs w:val="24"/>
          <w:u w:val="single"/>
          <w:lang w:eastAsia="de-DE"/>
        </w:rPr>
        <w:t>Familie</w:t>
      </w:r>
    </w:p>
    <w:p w14:paraId="0489607C" w14:textId="77777777" w:rsidR="00415BF4" w:rsidRDefault="007329D9" w:rsidP="0024792E">
      <w:pPr>
        <w:jc w:val="both"/>
        <w:rPr>
          <w:rFonts w:ascii="Times New Roman" w:hAnsi="Times New Roman"/>
          <w:sz w:val="24"/>
          <w:szCs w:val="24"/>
          <w:lang w:eastAsia="de-DE"/>
        </w:rPr>
      </w:pPr>
      <w:r>
        <w:rPr>
          <w:rFonts w:ascii="Times New Roman" w:hAnsi="Times New Roman"/>
          <w:sz w:val="24"/>
          <w:szCs w:val="24"/>
          <w:lang w:eastAsia="de-DE"/>
        </w:rPr>
        <w:t xml:space="preserve">Eine klare Trennung zwischen Kern- und Großfamilie gibt es bei den </w:t>
      </w:r>
      <w:proofErr w:type="spellStart"/>
      <w:r>
        <w:rPr>
          <w:rFonts w:ascii="Times New Roman" w:hAnsi="Times New Roman"/>
          <w:sz w:val="24"/>
          <w:szCs w:val="24"/>
          <w:lang w:eastAsia="de-DE"/>
        </w:rPr>
        <w:t>Chokwe</w:t>
      </w:r>
      <w:proofErr w:type="spellEnd"/>
      <w:r w:rsidR="00415BF4">
        <w:rPr>
          <w:rFonts w:ascii="Times New Roman" w:hAnsi="Times New Roman"/>
          <w:sz w:val="24"/>
          <w:szCs w:val="24"/>
          <w:lang w:eastAsia="de-DE"/>
        </w:rPr>
        <w:t xml:space="preserve">, generell bei Bantu-Stämmen nicht. Auch wenn die Mehr-Ehe in Angola verboten ist, existieren </w:t>
      </w:r>
      <w:r w:rsidR="00C22253">
        <w:rPr>
          <w:rFonts w:ascii="Times New Roman" w:hAnsi="Times New Roman"/>
          <w:sz w:val="24"/>
          <w:szCs w:val="24"/>
          <w:lang w:eastAsia="de-DE"/>
        </w:rPr>
        <w:t>vielfältige</w:t>
      </w:r>
      <w:r w:rsidR="00415BF4">
        <w:rPr>
          <w:rFonts w:ascii="Times New Roman" w:hAnsi="Times New Roman"/>
          <w:sz w:val="24"/>
          <w:szCs w:val="24"/>
          <w:lang w:eastAsia="de-DE"/>
        </w:rPr>
        <w:t xml:space="preserve"> familiale Verbindungen</w:t>
      </w:r>
      <w:r w:rsidR="00C22253">
        <w:rPr>
          <w:rFonts w:ascii="Times New Roman" w:hAnsi="Times New Roman"/>
          <w:sz w:val="24"/>
          <w:szCs w:val="24"/>
          <w:lang w:eastAsia="de-DE"/>
        </w:rPr>
        <w:t xml:space="preserve">. Es ist üblich, dass Männer mit verschiedenen Frauen Kinder zeugen und diese zu ihren Familien zählen. Auch manche Frauen unterhalten neben der Familie mit ihrem amtlich angetrauten Ehemann Beziehungen zu einem weiteren Mann, mit dem sie ebenfalls Kinder haben (können). Diese werden dann </w:t>
      </w:r>
      <w:r w:rsidR="00C17418">
        <w:rPr>
          <w:rFonts w:ascii="Times New Roman" w:hAnsi="Times New Roman"/>
          <w:sz w:val="24"/>
          <w:szCs w:val="24"/>
          <w:lang w:eastAsia="de-DE"/>
        </w:rPr>
        <w:t>auch</w:t>
      </w:r>
      <w:r w:rsidR="00C22253">
        <w:rPr>
          <w:rFonts w:ascii="Times New Roman" w:hAnsi="Times New Roman"/>
          <w:sz w:val="24"/>
          <w:szCs w:val="24"/>
          <w:lang w:eastAsia="de-DE"/>
        </w:rPr>
        <w:t xml:space="preserve"> als Familienmitglieder gezählt. Angehörige wie Tanten oder Schwestern, die in ihren Beziehungen keine Kinder bekommen, </w:t>
      </w:r>
      <w:r w:rsidR="00C17418">
        <w:rPr>
          <w:rFonts w:ascii="Times New Roman" w:hAnsi="Times New Roman"/>
          <w:sz w:val="24"/>
          <w:szCs w:val="24"/>
          <w:lang w:eastAsia="de-DE"/>
        </w:rPr>
        <w:t xml:space="preserve">ziehen dann bei ihren Ehemännern aus und zu einem weiblichen Familienmitglied ein, das sich dazu bereit erklärt, sie aufzunehmen und zu versorgen. Diese Frauen zählen dann ebenfalls zur (Kern)Familie. </w:t>
      </w:r>
      <w:r w:rsidR="00693E1C">
        <w:rPr>
          <w:rFonts w:ascii="Times New Roman" w:hAnsi="Times New Roman"/>
          <w:sz w:val="24"/>
          <w:szCs w:val="24"/>
          <w:lang w:eastAsia="de-DE"/>
        </w:rPr>
        <w:t>Kinder,</w:t>
      </w:r>
      <w:r w:rsidR="00C17418">
        <w:rPr>
          <w:rFonts w:ascii="Times New Roman" w:hAnsi="Times New Roman"/>
          <w:sz w:val="24"/>
          <w:szCs w:val="24"/>
          <w:lang w:eastAsia="de-DE"/>
        </w:rPr>
        <w:t xml:space="preserve"> die nicht aus einer anerkannten Partnerschaft hervorgehen führen zu zwei möglichen Szenarien</w:t>
      </w:r>
      <w:r w:rsidR="006F7E81">
        <w:rPr>
          <w:rFonts w:ascii="Times New Roman" w:hAnsi="Times New Roman"/>
          <w:sz w:val="24"/>
          <w:szCs w:val="24"/>
          <w:lang w:eastAsia="de-DE"/>
        </w:rPr>
        <w:t>:</w:t>
      </w:r>
      <w:r w:rsidR="00C17418">
        <w:rPr>
          <w:rFonts w:ascii="Times New Roman" w:hAnsi="Times New Roman"/>
          <w:sz w:val="24"/>
          <w:szCs w:val="24"/>
          <w:lang w:eastAsia="de-DE"/>
        </w:rPr>
        <w:t xml:space="preserve"> Entweder findet nach Bekanntwerdung der Schwangerschaft eine offizielle Verpartnerung der Mutter mit dem (vermeintlichen) Erzeuger statt oder eine Schwester der Schwangeren nimmt sie mit ihrem Kind bei sich auf. Die zweite Option ist meist daran geknüpft, dass das Neugeborene der </w:t>
      </w:r>
      <w:r w:rsidR="00E65A56">
        <w:rPr>
          <w:rFonts w:ascii="Times New Roman" w:hAnsi="Times New Roman"/>
          <w:sz w:val="24"/>
          <w:szCs w:val="24"/>
          <w:lang w:eastAsia="de-DE"/>
        </w:rPr>
        <w:t>Schwester als</w:t>
      </w:r>
      <w:r w:rsidR="006F7E81">
        <w:rPr>
          <w:rFonts w:ascii="Times New Roman" w:hAnsi="Times New Roman"/>
          <w:sz w:val="24"/>
          <w:szCs w:val="24"/>
          <w:lang w:eastAsia="de-DE"/>
        </w:rPr>
        <w:t xml:space="preserve"> ihr</w:t>
      </w:r>
      <w:r w:rsidR="00E65A56">
        <w:rPr>
          <w:rFonts w:ascii="Times New Roman" w:hAnsi="Times New Roman"/>
          <w:sz w:val="24"/>
          <w:szCs w:val="24"/>
          <w:lang w:eastAsia="de-DE"/>
        </w:rPr>
        <w:t xml:space="preserve"> Kind zugerechnet wird. </w:t>
      </w:r>
      <w:r w:rsidR="00693E1C">
        <w:rPr>
          <w:rFonts w:ascii="Times New Roman" w:hAnsi="Times New Roman"/>
          <w:sz w:val="24"/>
          <w:szCs w:val="24"/>
          <w:lang w:eastAsia="de-DE"/>
        </w:rPr>
        <w:t>Mädchen verbleiben so lange in ihren familialen Strukturen, bis sich ein Mann dazu bereit erklärt, sie zu seiner Frau/Partnerin zu nehmen. Damit verbunden ist immer der Einzug des Mädchens in sein Haus, eine finanzielle Auszahlung des Vaters für den Ausfall der Arbeitskraft und die Vereinbarung, dass bei Ausbleiben von Nachwuchs die Verantwortung des Partners entfällt und das Mädchen an die Familie zurück überantwortet werden kann.</w:t>
      </w:r>
    </w:p>
    <w:p w14:paraId="25472E12" w14:textId="77777777" w:rsidR="006F7E81" w:rsidRDefault="006F7E81" w:rsidP="0024792E">
      <w:pPr>
        <w:jc w:val="both"/>
        <w:rPr>
          <w:rFonts w:ascii="Times New Roman" w:hAnsi="Times New Roman"/>
          <w:sz w:val="24"/>
          <w:szCs w:val="24"/>
          <w:lang w:eastAsia="de-DE"/>
        </w:rPr>
      </w:pPr>
      <w:r>
        <w:rPr>
          <w:rFonts w:ascii="Times New Roman" w:hAnsi="Times New Roman"/>
          <w:sz w:val="24"/>
          <w:szCs w:val="24"/>
          <w:lang w:eastAsia="de-DE"/>
        </w:rPr>
        <w:t xml:space="preserve">Die familialen Bande </w:t>
      </w:r>
      <w:r w:rsidR="00600B2B">
        <w:rPr>
          <w:rFonts w:ascii="Times New Roman" w:hAnsi="Times New Roman"/>
          <w:sz w:val="24"/>
          <w:szCs w:val="24"/>
          <w:lang w:eastAsia="de-DE"/>
        </w:rPr>
        <w:t xml:space="preserve">gehen </w:t>
      </w:r>
      <w:r>
        <w:rPr>
          <w:rFonts w:ascii="Times New Roman" w:hAnsi="Times New Roman"/>
          <w:sz w:val="24"/>
          <w:szCs w:val="24"/>
          <w:lang w:eastAsia="de-DE"/>
        </w:rPr>
        <w:t xml:space="preserve">über </w:t>
      </w:r>
      <w:r w:rsidR="009717A3">
        <w:rPr>
          <w:rFonts w:ascii="Times New Roman" w:hAnsi="Times New Roman"/>
          <w:sz w:val="24"/>
          <w:szCs w:val="24"/>
          <w:lang w:eastAsia="de-DE"/>
        </w:rPr>
        <w:t>l</w:t>
      </w:r>
      <w:r>
        <w:rPr>
          <w:rFonts w:ascii="Times New Roman" w:hAnsi="Times New Roman"/>
          <w:sz w:val="24"/>
          <w:szCs w:val="24"/>
          <w:lang w:eastAsia="de-DE"/>
        </w:rPr>
        <w:t xml:space="preserve">andes- und </w:t>
      </w:r>
      <w:r w:rsidR="009717A3">
        <w:rPr>
          <w:rFonts w:ascii="Times New Roman" w:hAnsi="Times New Roman"/>
          <w:sz w:val="24"/>
          <w:szCs w:val="24"/>
          <w:lang w:eastAsia="de-DE"/>
        </w:rPr>
        <w:t>Provinz-</w:t>
      </w:r>
      <w:r>
        <w:rPr>
          <w:rFonts w:ascii="Times New Roman" w:hAnsi="Times New Roman"/>
          <w:sz w:val="24"/>
          <w:szCs w:val="24"/>
          <w:lang w:eastAsia="de-DE"/>
        </w:rPr>
        <w:t xml:space="preserve"> Grenzen hinau</w:t>
      </w:r>
      <w:r w:rsidR="00600B2B">
        <w:rPr>
          <w:rFonts w:ascii="Times New Roman" w:hAnsi="Times New Roman"/>
          <w:sz w:val="24"/>
          <w:szCs w:val="24"/>
          <w:lang w:eastAsia="de-DE"/>
        </w:rPr>
        <w:t>s</w:t>
      </w:r>
      <w:r>
        <w:rPr>
          <w:rFonts w:ascii="Times New Roman" w:hAnsi="Times New Roman"/>
          <w:sz w:val="24"/>
          <w:szCs w:val="24"/>
          <w:lang w:eastAsia="de-DE"/>
        </w:rPr>
        <w:t>. Rückkehrende Kriegsflüchtlinge werden in die Familien integriert und aufgenommen, auch wenn es keine Überlebenden mehr gibt, die die Rückkehrende Person noch persönlich kennen</w:t>
      </w:r>
      <w:r w:rsidR="00AD0BF1">
        <w:rPr>
          <w:rFonts w:ascii="Times New Roman" w:hAnsi="Times New Roman"/>
          <w:sz w:val="24"/>
          <w:szCs w:val="24"/>
          <w:lang w:eastAsia="de-DE"/>
        </w:rPr>
        <w:t xml:space="preserve">. Zudem sind die Verwandten gut vernetzt und helfen einander aus. Bei Krankheiten und Todesfällen von Angehörigen, werden Mädchen bis in weit entfernte Gebiete geschickt, um Arbeitskräfte zu ersetzen oder Kranke zu pflegen. </w:t>
      </w:r>
      <w:r w:rsidR="0041781F">
        <w:rPr>
          <w:rFonts w:ascii="Times New Roman" w:hAnsi="Times New Roman"/>
          <w:sz w:val="24"/>
          <w:szCs w:val="24"/>
          <w:lang w:eastAsia="de-DE"/>
        </w:rPr>
        <w:t xml:space="preserve">Es ist möglich, dass sie dort jahrelang aushelfen und nicht mehr zu den Familienangehörigen, bei denen sie vorher aufwuchsen, zurückkehren. Andere kommen nach langer Zeit wieder heim und finden neue Situationen, wie neue Geschwister und den Weggang andere vor. </w:t>
      </w:r>
    </w:p>
    <w:p w14:paraId="36BF24C8" w14:textId="77777777" w:rsidR="00415BF4" w:rsidRPr="006E59F0" w:rsidRDefault="0041781F" w:rsidP="0024792E">
      <w:pPr>
        <w:jc w:val="both"/>
        <w:rPr>
          <w:rFonts w:ascii="Times New Roman" w:hAnsi="Times New Roman"/>
          <w:sz w:val="24"/>
          <w:szCs w:val="24"/>
          <w:lang w:eastAsia="de-DE"/>
        </w:rPr>
      </w:pPr>
      <w:r>
        <w:rPr>
          <w:rFonts w:ascii="Times New Roman" w:hAnsi="Times New Roman"/>
          <w:sz w:val="24"/>
          <w:szCs w:val="24"/>
          <w:lang w:eastAsia="de-DE"/>
        </w:rPr>
        <w:t xml:space="preserve">Dadurch verändern sich familiale Personenkreise, die zusammen leben stetig. </w:t>
      </w:r>
      <w:r w:rsidR="009717A3">
        <w:rPr>
          <w:rFonts w:ascii="Times New Roman" w:hAnsi="Times New Roman"/>
          <w:sz w:val="24"/>
          <w:szCs w:val="24"/>
          <w:lang w:eastAsia="de-DE"/>
        </w:rPr>
        <w:t>Gemeinschaften</w:t>
      </w:r>
      <w:r w:rsidR="00D16A3A">
        <w:rPr>
          <w:rFonts w:ascii="Times New Roman" w:hAnsi="Times New Roman"/>
          <w:sz w:val="24"/>
          <w:szCs w:val="24"/>
          <w:lang w:eastAsia="de-DE"/>
        </w:rPr>
        <w:t>, die zusammen essen, in den Schlafräumen die Nächte miteinander verbringen, füreinander Sorgen, die Felder bestellen etc. variieren. Aufgrund der vorherrschenden Verantwortung-, Pflicht-, und Aufgabenverteilungen</w:t>
      </w:r>
      <w:r w:rsidR="009717A3">
        <w:rPr>
          <w:rFonts w:ascii="Times New Roman" w:hAnsi="Times New Roman"/>
          <w:sz w:val="24"/>
          <w:szCs w:val="24"/>
          <w:lang w:eastAsia="de-DE"/>
        </w:rPr>
        <w:t xml:space="preserve"> zwischen den Familienmitgliedern</w:t>
      </w:r>
      <w:r w:rsidR="00D16A3A">
        <w:rPr>
          <w:rFonts w:ascii="Times New Roman" w:hAnsi="Times New Roman"/>
          <w:sz w:val="24"/>
          <w:szCs w:val="24"/>
          <w:lang w:eastAsia="de-DE"/>
        </w:rPr>
        <w:t xml:space="preserve"> sind insbesondere Mädchen mit ständig veränderten Bedingungen konfrontiert. Wo sie leben, was sie wo mit wem tun, wird von Erwachsenen entschieden. Einfluss nehmen dabei neben den Eltern auch die Großeltern, aber auch weitere Verwandte, wie Onkel und Tanten.  </w:t>
      </w:r>
    </w:p>
    <w:p w14:paraId="5DF2E7FE" w14:textId="77777777" w:rsidR="009A3054" w:rsidRDefault="009A3054" w:rsidP="001854E8">
      <w:pPr>
        <w:pStyle w:val="berschrift1"/>
        <w:numPr>
          <w:ilvl w:val="0"/>
          <w:numId w:val="3"/>
        </w:numPr>
        <w:rPr>
          <w:rFonts w:eastAsia="Calibri"/>
        </w:rPr>
      </w:pPr>
      <w:bookmarkStart w:id="11" w:name="_Toc110256254"/>
      <w:r w:rsidRPr="00534E8A">
        <w:rPr>
          <w:rFonts w:eastAsia="Calibri"/>
        </w:rPr>
        <w:t>Datenkorpus und Vorgehensweise</w:t>
      </w:r>
      <w:bookmarkEnd w:id="11"/>
    </w:p>
    <w:p w14:paraId="4ABAE539" w14:textId="77777777" w:rsidR="002B1D7E" w:rsidRPr="002B1D7E" w:rsidRDefault="002B1D7E" w:rsidP="002B1D7E">
      <w:pPr>
        <w:rPr>
          <w:lang w:eastAsia="de-DE"/>
        </w:rPr>
      </w:pPr>
    </w:p>
    <w:p w14:paraId="7EF88F66" w14:textId="77777777" w:rsidR="001854E8" w:rsidRPr="00534E8A" w:rsidRDefault="001854E8" w:rsidP="001854E8">
      <w:pPr>
        <w:pStyle w:val="berschrift1"/>
        <w:numPr>
          <w:ilvl w:val="0"/>
          <w:numId w:val="3"/>
        </w:numPr>
        <w:rPr>
          <w:rFonts w:eastAsia="Calibri"/>
        </w:rPr>
      </w:pPr>
      <w:bookmarkStart w:id="12" w:name="_Toc110256255"/>
      <w:r w:rsidRPr="00534E8A">
        <w:rPr>
          <w:rFonts w:eastAsia="Calibri"/>
        </w:rPr>
        <w:t>Ergebnisse</w:t>
      </w:r>
      <w:bookmarkEnd w:id="12"/>
    </w:p>
    <w:p w14:paraId="20A23823" w14:textId="77777777" w:rsidR="001854E8" w:rsidRDefault="001854E8" w:rsidP="001854E8">
      <w:pPr>
        <w:rPr>
          <w:lang w:eastAsia="de-DE"/>
        </w:rPr>
      </w:pPr>
    </w:p>
    <w:p w14:paraId="0A5068C4" w14:textId="77777777" w:rsidR="001854E8" w:rsidRPr="00534E8A" w:rsidRDefault="001854E8" w:rsidP="001854E8">
      <w:pPr>
        <w:pStyle w:val="berschrift1"/>
        <w:numPr>
          <w:ilvl w:val="0"/>
          <w:numId w:val="3"/>
        </w:numPr>
        <w:rPr>
          <w:rFonts w:eastAsia="Calibri"/>
        </w:rPr>
      </w:pPr>
      <w:bookmarkStart w:id="13" w:name="_Toc110256256"/>
      <w:r w:rsidRPr="00534E8A">
        <w:rPr>
          <w:rFonts w:eastAsia="Calibri"/>
        </w:rPr>
        <w:t>Diskussion</w:t>
      </w:r>
      <w:bookmarkEnd w:id="13"/>
    </w:p>
    <w:p w14:paraId="49CFD6B5" w14:textId="77777777" w:rsidR="009A3054" w:rsidRDefault="009A3054" w:rsidP="009A3054">
      <w:pPr>
        <w:rPr>
          <w:lang w:eastAsia="de-DE"/>
        </w:rPr>
      </w:pPr>
    </w:p>
    <w:p w14:paraId="456CBDBD" w14:textId="77777777" w:rsidR="009A3054" w:rsidRPr="009A3054" w:rsidRDefault="009A3054" w:rsidP="009A3054">
      <w:pPr>
        <w:rPr>
          <w:lang w:eastAsia="de-DE"/>
        </w:rPr>
      </w:pPr>
    </w:p>
    <w:p w14:paraId="77B7C948" w14:textId="77777777" w:rsidR="0042558F" w:rsidRPr="0042558F" w:rsidRDefault="0042558F" w:rsidP="0042558F">
      <w:pPr>
        <w:rPr>
          <w:lang w:eastAsia="de-DE"/>
        </w:rPr>
      </w:pPr>
    </w:p>
    <w:p w14:paraId="60B1D640" w14:textId="77777777" w:rsidR="0042558F" w:rsidRPr="00534E8A" w:rsidRDefault="001854E8" w:rsidP="001854E8">
      <w:pPr>
        <w:pStyle w:val="berschrift1"/>
        <w:rPr>
          <w:rFonts w:eastAsia="Calibri"/>
        </w:rPr>
      </w:pPr>
      <w:bookmarkStart w:id="14" w:name="_Toc110256257"/>
      <w:r w:rsidRPr="00534E8A">
        <w:rPr>
          <w:rFonts w:eastAsia="Calibri"/>
        </w:rPr>
        <w:t>Literatur</w:t>
      </w:r>
      <w:bookmarkEnd w:id="14"/>
    </w:p>
    <w:p w14:paraId="21754246" w14:textId="77777777" w:rsidR="0042558F" w:rsidRPr="0042558F" w:rsidRDefault="0042558F" w:rsidP="001854E8">
      <w:pPr>
        <w:spacing w:after="0" w:line="360" w:lineRule="auto"/>
        <w:ind w:left="340" w:hanging="340"/>
        <w:rPr>
          <w:rFonts w:ascii="Times New Roman" w:hAnsi="Times New Roman"/>
          <w:sz w:val="24"/>
          <w:szCs w:val="24"/>
          <w:lang w:val="en-US"/>
        </w:rPr>
      </w:pPr>
      <w:r w:rsidRPr="0042558F">
        <w:rPr>
          <w:rFonts w:ascii="Times New Roman" w:hAnsi="Times New Roman"/>
          <w:sz w:val="24"/>
          <w:szCs w:val="24"/>
        </w:rPr>
        <w:t xml:space="preserve">Bühler-Niederberger, D. (2020). Lebensphase Kindheit. Theoretische Ansätze, Akteure und Handlungsräume. </w:t>
      </w:r>
      <w:r w:rsidRPr="0042558F">
        <w:rPr>
          <w:rFonts w:ascii="Times New Roman" w:hAnsi="Times New Roman"/>
          <w:sz w:val="24"/>
          <w:szCs w:val="24"/>
          <w:lang w:val="en-US"/>
        </w:rPr>
        <w:t xml:space="preserve">Weinheim. </w:t>
      </w:r>
    </w:p>
    <w:p w14:paraId="2A7C35EC" w14:textId="77777777" w:rsidR="0042558F" w:rsidRPr="0042558F" w:rsidRDefault="0042558F" w:rsidP="001854E8">
      <w:pPr>
        <w:spacing w:after="0" w:line="360" w:lineRule="auto"/>
        <w:ind w:left="340" w:hanging="340"/>
        <w:rPr>
          <w:rFonts w:ascii="Times New Roman" w:hAnsi="Times New Roman"/>
          <w:sz w:val="24"/>
          <w:szCs w:val="24"/>
        </w:rPr>
      </w:pPr>
      <w:r w:rsidRPr="0042558F">
        <w:rPr>
          <w:rFonts w:ascii="Times New Roman" w:hAnsi="Times New Roman"/>
          <w:sz w:val="24"/>
          <w:szCs w:val="24"/>
          <w:lang w:val="en-US"/>
        </w:rPr>
        <w:t>Hunner-Kreisel, C., Bühler-Niederberger, D. &amp; Sultan, A. (2022). Foundations of well-being in children’s and youth’s everyday lives in Azerbaijan and Kyrgyzstan. </w:t>
      </w:r>
      <w:r w:rsidRPr="0042558F">
        <w:rPr>
          <w:rFonts w:ascii="Times New Roman" w:hAnsi="Times New Roman"/>
          <w:i/>
          <w:iCs/>
          <w:sz w:val="24"/>
          <w:szCs w:val="24"/>
        </w:rPr>
        <w:t xml:space="preserve">Child </w:t>
      </w:r>
      <w:proofErr w:type="spellStart"/>
      <w:r w:rsidRPr="0042558F">
        <w:rPr>
          <w:rFonts w:ascii="Times New Roman" w:hAnsi="Times New Roman"/>
          <w:i/>
          <w:iCs/>
          <w:sz w:val="24"/>
          <w:szCs w:val="24"/>
        </w:rPr>
        <w:t>Ind</w:t>
      </w:r>
      <w:proofErr w:type="spellEnd"/>
      <w:r w:rsidRPr="0042558F">
        <w:rPr>
          <w:rFonts w:ascii="Times New Roman" w:hAnsi="Times New Roman"/>
          <w:i/>
          <w:iCs/>
          <w:sz w:val="24"/>
          <w:szCs w:val="24"/>
        </w:rPr>
        <w:t xml:space="preserve"> Res</w:t>
      </w:r>
      <w:r w:rsidRPr="0042558F">
        <w:rPr>
          <w:rFonts w:ascii="Times New Roman" w:hAnsi="Times New Roman"/>
          <w:sz w:val="24"/>
          <w:szCs w:val="24"/>
        </w:rPr>
        <w:t> </w:t>
      </w:r>
      <w:r w:rsidRPr="0042558F">
        <w:rPr>
          <w:rFonts w:ascii="Times New Roman" w:hAnsi="Times New Roman"/>
          <w:b/>
          <w:bCs/>
          <w:sz w:val="24"/>
          <w:szCs w:val="24"/>
        </w:rPr>
        <w:t>15, </w:t>
      </w:r>
      <w:r w:rsidRPr="0042558F">
        <w:rPr>
          <w:rFonts w:ascii="Times New Roman" w:hAnsi="Times New Roman"/>
          <w:sz w:val="24"/>
          <w:szCs w:val="24"/>
        </w:rPr>
        <w:t xml:space="preserve">1131–1138. </w:t>
      </w:r>
      <w:hyperlink r:id="rId17" w:history="1">
        <w:r w:rsidRPr="0042558F">
          <w:rPr>
            <w:rStyle w:val="Hyperlink"/>
            <w:rFonts w:ascii="Times New Roman" w:hAnsi="Times New Roman"/>
            <w:sz w:val="24"/>
            <w:szCs w:val="24"/>
          </w:rPr>
          <w:t>https://doi.org/10.1007/s12187-022-09933-5</w:t>
        </w:r>
      </w:hyperlink>
    </w:p>
    <w:p w14:paraId="7A2D64F0" w14:textId="77777777" w:rsidR="0042558F" w:rsidRPr="0042558F" w:rsidRDefault="0042558F" w:rsidP="001854E8">
      <w:pPr>
        <w:spacing w:after="0" w:line="360" w:lineRule="auto"/>
        <w:ind w:left="340" w:hanging="340"/>
        <w:rPr>
          <w:rFonts w:ascii="Times New Roman" w:hAnsi="Times New Roman"/>
          <w:sz w:val="24"/>
          <w:szCs w:val="24"/>
        </w:rPr>
      </w:pPr>
      <w:proofErr w:type="spellStart"/>
      <w:r w:rsidRPr="0042558F">
        <w:rPr>
          <w:rFonts w:ascii="Times New Roman" w:hAnsi="Times New Roman"/>
          <w:sz w:val="24"/>
          <w:szCs w:val="24"/>
        </w:rPr>
        <w:t>Hunner</w:t>
      </w:r>
      <w:proofErr w:type="spellEnd"/>
      <w:r w:rsidRPr="0042558F">
        <w:rPr>
          <w:rFonts w:ascii="Times New Roman" w:hAnsi="Times New Roman"/>
          <w:sz w:val="24"/>
          <w:szCs w:val="24"/>
        </w:rPr>
        <w:t xml:space="preserve">-Kreisel, C., </w:t>
      </w:r>
      <w:proofErr w:type="spellStart"/>
      <w:r w:rsidRPr="0042558F">
        <w:rPr>
          <w:rFonts w:ascii="Times New Roman" w:hAnsi="Times New Roman"/>
          <w:sz w:val="24"/>
          <w:szCs w:val="24"/>
        </w:rPr>
        <w:t>Nasrullayeva</w:t>
      </w:r>
      <w:proofErr w:type="spellEnd"/>
      <w:r w:rsidRPr="0042558F">
        <w:rPr>
          <w:rFonts w:ascii="Times New Roman" w:hAnsi="Times New Roman"/>
          <w:sz w:val="24"/>
          <w:szCs w:val="24"/>
        </w:rPr>
        <w:t xml:space="preserve">, N., Kreisel, S., Sultan, A., &amp; Bühler‑Niederberger, D. (2022). </w:t>
      </w:r>
      <w:r w:rsidRPr="0042558F">
        <w:rPr>
          <w:rFonts w:ascii="Times New Roman" w:hAnsi="Times New Roman"/>
          <w:sz w:val="24"/>
          <w:szCs w:val="24"/>
          <w:lang w:val="en-US"/>
        </w:rPr>
        <w:t>Being a (Female) Child in Baku: Social Order and Understandings of Well-Being. </w:t>
      </w:r>
      <w:r w:rsidRPr="0042558F">
        <w:rPr>
          <w:rFonts w:ascii="Times New Roman" w:hAnsi="Times New Roman"/>
          <w:i/>
          <w:iCs/>
          <w:sz w:val="24"/>
          <w:szCs w:val="24"/>
        </w:rPr>
        <w:t xml:space="preserve">Child </w:t>
      </w:r>
      <w:proofErr w:type="spellStart"/>
      <w:r w:rsidRPr="0042558F">
        <w:rPr>
          <w:rFonts w:ascii="Times New Roman" w:hAnsi="Times New Roman"/>
          <w:i/>
          <w:iCs/>
          <w:sz w:val="24"/>
          <w:szCs w:val="24"/>
        </w:rPr>
        <w:t>Ind</w:t>
      </w:r>
      <w:proofErr w:type="spellEnd"/>
      <w:r w:rsidRPr="0042558F">
        <w:rPr>
          <w:rFonts w:ascii="Times New Roman" w:hAnsi="Times New Roman"/>
          <w:i/>
          <w:iCs/>
          <w:sz w:val="24"/>
          <w:szCs w:val="24"/>
        </w:rPr>
        <w:t xml:space="preserve"> Res</w:t>
      </w:r>
      <w:r w:rsidRPr="0042558F">
        <w:rPr>
          <w:rFonts w:ascii="Times New Roman" w:hAnsi="Times New Roman"/>
          <w:sz w:val="24"/>
          <w:szCs w:val="24"/>
        </w:rPr>
        <w:t> </w:t>
      </w:r>
      <w:r w:rsidRPr="0042558F">
        <w:rPr>
          <w:rFonts w:ascii="Times New Roman" w:hAnsi="Times New Roman"/>
          <w:b/>
          <w:bCs/>
          <w:sz w:val="24"/>
          <w:szCs w:val="24"/>
        </w:rPr>
        <w:t>15, </w:t>
      </w:r>
      <w:r w:rsidRPr="0042558F">
        <w:rPr>
          <w:rFonts w:ascii="Times New Roman" w:hAnsi="Times New Roman"/>
          <w:sz w:val="24"/>
          <w:szCs w:val="24"/>
        </w:rPr>
        <w:t>1141–1161</w:t>
      </w:r>
    </w:p>
    <w:p w14:paraId="3A8652F5" w14:textId="77777777" w:rsidR="0042558F" w:rsidRPr="0042558F" w:rsidRDefault="0042558F" w:rsidP="001854E8">
      <w:pPr>
        <w:spacing w:after="0" w:line="360" w:lineRule="auto"/>
        <w:ind w:left="340" w:hanging="340"/>
        <w:rPr>
          <w:rFonts w:ascii="Times New Roman" w:hAnsi="Times New Roman"/>
          <w:sz w:val="24"/>
          <w:szCs w:val="24"/>
        </w:rPr>
      </w:pPr>
      <w:proofErr w:type="spellStart"/>
      <w:r w:rsidRPr="0042558F">
        <w:rPr>
          <w:rFonts w:ascii="Times New Roman" w:hAnsi="Times New Roman"/>
          <w:sz w:val="24"/>
          <w:szCs w:val="24"/>
        </w:rPr>
        <w:t>Liebel</w:t>
      </w:r>
      <w:proofErr w:type="spellEnd"/>
      <w:r w:rsidRPr="0042558F">
        <w:rPr>
          <w:rFonts w:ascii="Times New Roman" w:hAnsi="Times New Roman"/>
          <w:sz w:val="24"/>
          <w:szCs w:val="24"/>
        </w:rPr>
        <w:t>, M. (2015). Nomaden der Migration: Jugendliche und Jugendkulturen an den Grenzen Mittel- und Nordamerikas. Widersprüche: Zeitschrift für sozialistische Politik im Bildungs-, Gesundheits- und Sozialbereich, 35(138), 39-51. https://nbn-resolving.org/urn:nbn:de:0168-ssoar-64036-9</w:t>
      </w:r>
    </w:p>
    <w:p w14:paraId="4E295FF0" w14:textId="77777777" w:rsidR="0042558F" w:rsidRDefault="0042558F" w:rsidP="001854E8">
      <w:pPr>
        <w:spacing w:after="0" w:line="360" w:lineRule="auto"/>
        <w:ind w:left="340" w:hanging="340"/>
        <w:rPr>
          <w:rFonts w:ascii="Times New Roman" w:hAnsi="Times New Roman"/>
          <w:sz w:val="24"/>
          <w:szCs w:val="24"/>
        </w:rPr>
      </w:pPr>
    </w:p>
    <w:p w14:paraId="24525959" w14:textId="77777777" w:rsidR="0042558F" w:rsidRDefault="008451A6" w:rsidP="002A562F">
      <w:pPr>
        <w:spacing w:after="0" w:line="240" w:lineRule="auto"/>
        <w:rPr>
          <w:ins w:id="15" w:author="Salome Maier" w:date="2022-08-01T08:59:00Z"/>
          <w:rFonts w:ascii="Times New Roman" w:hAnsi="Times New Roman"/>
          <w:sz w:val="24"/>
          <w:szCs w:val="24"/>
        </w:rPr>
      </w:pPr>
      <w:proofErr w:type="spellStart"/>
      <w:ins w:id="16" w:author="Salome Maier" w:date="2022-07-29T19:49:00Z">
        <w:r>
          <w:rPr>
            <w:rFonts w:ascii="Times New Roman" w:hAnsi="Times New Roman"/>
            <w:sz w:val="24"/>
            <w:szCs w:val="24"/>
          </w:rPr>
          <w:t>Grajek</w:t>
        </w:r>
        <w:proofErr w:type="spellEnd"/>
        <w:r>
          <w:rPr>
            <w:rFonts w:ascii="Times New Roman" w:hAnsi="Times New Roman"/>
            <w:sz w:val="24"/>
            <w:szCs w:val="24"/>
          </w:rPr>
          <w:t xml:space="preserve">, R. (2013) Angola. In </w:t>
        </w:r>
      </w:ins>
      <w:ins w:id="17" w:author="Salome Maier" w:date="2022-07-29T19:51:00Z">
        <w:r>
          <w:rPr>
            <w:rFonts w:ascii="Times New Roman" w:hAnsi="Times New Roman"/>
            <w:sz w:val="24"/>
            <w:szCs w:val="24"/>
          </w:rPr>
          <w:t xml:space="preserve">M. </w:t>
        </w:r>
        <w:r w:rsidRPr="008451A6">
          <w:rPr>
            <w:rFonts w:ascii="Times New Roman" w:hAnsi="Times New Roman"/>
            <w:sz w:val="24"/>
            <w:szCs w:val="24"/>
          </w:rPr>
          <w:t>Porsche-Ludwig</w:t>
        </w:r>
        <w:r>
          <w:rPr>
            <w:rFonts w:ascii="Times New Roman" w:hAnsi="Times New Roman"/>
            <w:sz w:val="24"/>
            <w:szCs w:val="24"/>
          </w:rPr>
          <w:t xml:space="preserve"> (Hrsg.) </w:t>
        </w:r>
      </w:ins>
      <w:ins w:id="18" w:author="Salome Maier" w:date="2022-07-29T19:48:00Z">
        <w:r w:rsidRPr="008451A6">
          <w:rPr>
            <w:rFonts w:ascii="Times New Roman" w:hAnsi="Times New Roman"/>
            <w:sz w:val="24"/>
            <w:szCs w:val="24"/>
          </w:rPr>
          <w:t>Sozialpolitik in Entwicklungsländern: Asien, Afrika, Lateinamerika - ein Handbuch</w:t>
        </w:r>
      </w:ins>
      <w:ins w:id="19" w:author="Salome Maier" w:date="2022-07-29T19:49:00Z">
        <w:r>
          <w:rPr>
            <w:rFonts w:ascii="Times New Roman" w:hAnsi="Times New Roman"/>
            <w:sz w:val="24"/>
            <w:szCs w:val="24"/>
          </w:rPr>
          <w:t xml:space="preserve"> (S. </w:t>
        </w:r>
      </w:ins>
      <w:ins w:id="20" w:author="Salome Maier" w:date="2022-07-29T19:50:00Z">
        <w:r>
          <w:rPr>
            <w:rFonts w:ascii="Times New Roman" w:hAnsi="Times New Roman"/>
            <w:sz w:val="24"/>
            <w:szCs w:val="24"/>
          </w:rPr>
          <w:t>67-74)</w:t>
        </w:r>
      </w:ins>
      <w:ins w:id="21" w:author="Salome Maier" w:date="2022-07-29T19:48:00Z">
        <w:r w:rsidRPr="008451A6">
          <w:rPr>
            <w:rFonts w:ascii="Times New Roman" w:hAnsi="Times New Roman"/>
            <w:sz w:val="24"/>
            <w:szCs w:val="24"/>
          </w:rPr>
          <w:t>. </w:t>
        </w:r>
      </w:ins>
      <w:ins w:id="22" w:author="Salome Maier" w:date="2022-07-29T19:53:00Z">
        <w:r w:rsidR="00E84471">
          <w:rPr>
            <w:rFonts w:ascii="Times New Roman" w:hAnsi="Times New Roman"/>
            <w:sz w:val="24"/>
            <w:szCs w:val="24"/>
          </w:rPr>
          <w:t xml:space="preserve">Berlin: </w:t>
        </w:r>
        <w:r w:rsidR="00E84471" w:rsidRPr="00E84471">
          <w:rPr>
            <w:rFonts w:ascii="Times New Roman" w:hAnsi="Times New Roman"/>
            <w:sz w:val="24"/>
            <w:szCs w:val="24"/>
          </w:rPr>
          <w:t xml:space="preserve">GESIS </w:t>
        </w:r>
        <w:r w:rsidR="00E84471">
          <w:rPr>
            <w:rFonts w:ascii="Times New Roman" w:hAnsi="Times New Roman"/>
            <w:sz w:val="24"/>
            <w:szCs w:val="24"/>
          </w:rPr>
          <w:t>–</w:t>
        </w:r>
        <w:r w:rsidR="00E84471" w:rsidRPr="00E84471">
          <w:rPr>
            <w:rFonts w:ascii="Times New Roman" w:hAnsi="Times New Roman"/>
            <w:sz w:val="24"/>
            <w:szCs w:val="24"/>
          </w:rPr>
          <w:t xml:space="preserve"> Leibniz-Institut für Sozialwissenschaften</w:t>
        </w:r>
        <w:r w:rsidR="00E84471">
          <w:rPr>
            <w:rFonts w:ascii="Times New Roman" w:hAnsi="Times New Roman"/>
            <w:sz w:val="24"/>
            <w:szCs w:val="24"/>
          </w:rPr>
          <w:t xml:space="preserve">. </w:t>
        </w:r>
      </w:ins>
    </w:p>
    <w:p w14:paraId="063A7909" w14:textId="77777777" w:rsidR="00960BDE" w:rsidRDefault="00960BDE" w:rsidP="002A562F">
      <w:pPr>
        <w:spacing w:after="0" w:line="240" w:lineRule="auto"/>
        <w:rPr>
          <w:ins w:id="23" w:author="Salome Maier" w:date="2022-08-01T08:59:00Z"/>
          <w:rFonts w:ascii="Times New Roman" w:hAnsi="Times New Roman"/>
          <w:sz w:val="24"/>
          <w:szCs w:val="24"/>
        </w:rPr>
      </w:pPr>
    </w:p>
    <w:p w14:paraId="0C420F9C" w14:textId="77777777" w:rsidR="00D10C75" w:rsidRDefault="00D10C75" w:rsidP="002A562F">
      <w:pPr>
        <w:spacing w:after="0" w:line="240" w:lineRule="auto"/>
        <w:rPr>
          <w:ins w:id="24" w:author="Salome Maier" w:date="2022-08-01T09:33:00Z"/>
        </w:rPr>
      </w:pPr>
      <w:bookmarkStart w:id="25" w:name="_Hlk110239185"/>
      <w:ins w:id="26" w:author="Salome Maier" w:date="2022-08-01T09:36:00Z">
        <w:r>
          <w:t xml:space="preserve">United </w:t>
        </w:r>
        <w:proofErr w:type="spellStart"/>
        <w:r>
          <w:t>Nations</w:t>
        </w:r>
        <w:proofErr w:type="spellEnd"/>
        <w:r>
          <w:t xml:space="preserve"> Development </w:t>
        </w:r>
      </w:ins>
      <w:proofErr w:type="spellStart"/>
      <w:ins w:id="27" w:author="Salome Maier" w:date="2022-08-01T09:37:00Z">
        <w:r>
          <w:t>Programs</w:t>
        </w:r>
        <w:proofErr w:type="spellEnd"/>
        <w:r>
          <w:t xml:space="preserve"> (2020</w:t>
        </w:r>
        <w:bookmarkEnd w:id="25"/>
        <w:r>
          <w:t xml:space="preserve">). </w:t>
        </w:r>
      </w:ins>
      <w:ins w:id="28" w:author="Salome Maier" w:date="2022-08-01T09:38:00Z">
        <w:r w:rsidR="006E59F0" w:rsidRPr="006E59F0">
          <w:t>Anteil der Analphabeten an allen Erwachsenen (über 15-Jährige) nach Ländern von 2008 bis 2018</w:t>
        </w:r>
        <w:r w:rsidR="006E59F0">
          <w:t xml:space="preserve">. </w:t>
        </w:r>
      </w:ins>
      <w:ins w:id="29" w:author="Salome Maier" w:date="2022-08-01T09:37:00Z">
        <w:r w:rsidRPr="00D10C75">
          <w:t>Human Development Report 2020</w:t>
        </w:r>
        <w:r>
          <w:t xml:space="preserve">. </w:t>
        </w:r>
      </w:ins>
      <w:ins w:id="30" w:author="Salome Maier" w:date="2022-08-01T09:38:00Z">
        <w:r w:rsidR="006E59F0" w:rsidRPr="00D10C75">
          <w:t>https://de.statista.com/statistik/daten/studie/37211/umfrage/analphabetenquote-ausgewaehlter-laender/</w:t>
        </w:r>
      </w:ins>
    </w:p>
    <w:p w14:paraId="5D5D9622" w14:textId="77777777" w:rsidR="00D10C75" w:rsidRDefault="00D10C75" w:rsidP="002A562F">
      <w:pPr>
        <w:spacing w:after="0" w:line="240" w:lineRule="auto"/>
        <w:rPr>
          <w:ins w:id="31" w:author="Salome Maier" w:date="2022-08-01T09:27:00Z"/>
          <w:rFonts w:ascii="Times New Roman" w:hAnsi="Times New Roman"/>
          <w:sz w:val="24"/>
          <w:szCs w:val="24"/>
        </w:rPr>
      </w:pPr>
    </w:p>
    <w:p w14:paraId="6A55749C" w14:textId="77777777" w:rsidR="00DA4CE9" w:rsidRDefault="00305966" w:rsidP="002A562F">
      <w:pPr>
        <w:spacing w:after="0" w:line="240" w:lineRule="auto"/>
        <w:rPr>
          <w:ins w:id="32" w:author="Salome Maier" w:date="2022-08-01T10:29:00Z"/>
          <w:rFonts w:ascii="Times New Roman" w:hAnsi="Times New Roman"/>
          <w:sz w:val="24"/>
          <w:szCs w:val="24"/>
        </w:rPr>
      </w:pPr>
      <w:proofErr w:type="spellStart"/>
      <w:ins w:id="33" w:author="Salome Maier" w:date="2022-08-01T09:28:00Z">
        <w:r>
          <w:rPr>
            <w:rFonts w:ascii="Times New Roman" w:hAnsi="Times New Roman"/>
            <w:sz w:val="24"/>
            <w:szCs w:val="24"/>
          </w:rPr>
          <w:t>Instituto</w:t>
        </w:r>
        <w:proofErr w:type="spellEnd"/>
        <w:r>
          <w:rPr>
            <w:rFonts w:ascii="Times New Roman" w:hAnsi="Times New Roman"/>
            <w:sz w:val="24"/>
            <w:szCs w:val="24"/>
          </w:rPr>
          <w:t xml:space="preserve"> </w:t>
        </w:r>
        <w:proofErr w:type="spellStart"/>
        <w:r>
          <w:rPr>
            <w:rFonts w:ascii="Times New Roman" w:hAnsi="Times New Roman"/>
            <w:sz w:val="24"/>
            <w:szCs w:val="24"/>
          </w:rPr>
          <w:t>Nacional</w:t>
        </w:r>
        <w:proofErr w:type="spellEnd"/>
        <w:r>
          <w:rPr>
            <w:rFonts w:ascii="Times New Roman" w:hAnsi="Times New Roman"/>
            <w:sz w:val="24"/>
            <w:szCs w:val="24"/>
          </w:rPr>
          <w:t xml:space="preserve"> de </w:t>
        </w:r>
        <w:proofErr w:type="spellStart"/>
        <w:r>
          <w:rPr>
            <w:rFonts w:ascii="Times New Roman" w:hAnsi="Times New Roman"/>
            <w:sz w:val="24"/>
            <w:szCs w:val="24"/>
          </w:rPr>
          <w:t>Estatistíca</w:t>
        </w:r>
      </w:ins>
      <w:proofErr w:type="spellEnd"/>
      <w:ins w:id="34" w:author="Salome Maier" w:date="2022-08-01T09:32:00Z">
        <w:r>
          <w:rPr>
            <w:rFonts w:ascii="Times New Roman" w:hAnsi="Times New Roman"/>
            <w:sz w:val="24"/>
            <w:szCs w:val="24"/>
          </w:rPr>
          <w:t xml:space="preserve"> </w:t>
        </w:r>
      </w:ins>
      <w:ins w:id="35" w:author="Salome Maier" w:date="2022-08-01T09:28:00Z">
        <w:r>
          <w:rPr>
            <w:rFonts w:ascii="Times New Roman" w:hAnsi="Times New Roman"/>
            <w:sz w:val="24"/>
            <w:szCs w:val="24"/>
          </w:rPr>
          <w:t xml:space="preserve">(2016). </w:t>
        </w:r>
      </w:ins>
      <w:proofErr w:type="spellStart"/>
      <w:ins w:id="36" w:author="Salome Maier" w:date="2022-08-01T09:27:00Z">
        <w:r w:rsidR="00DA4CE9">
          <w:rPr>
            <w:rFonts w:ascii="Times New Roman" w:hAnsi="Times New Roman"/>
            <w:sz w:val="24"/>
            <w:szCs w:val="24"/>
          </w:rPr>
          <w:t>Resultados</w:t>
        </w:r>
        <w:proofErr w:type="spellEnd"/>
        <w:r w:rsidR="00DA4CE9">
          <w:rPr>
            <w:rFonts w:ascii="Times New Roman" w:hAnsi="Times New Roman"/>
            <w:sz w:val="24"/>
            <w:szCs w:val="24"/>
          </w:rPr>
          <w:t xml:space="preserve"> </w:t>
        </w:r>
        <w:proofErr w:type="spellStart"/>
        <w:r w:rsidR="00DA4CE9">
          <w:rPr>
            <w:rFonts w:ascii="Times New Roman" w:hAnsi="Times New Roman"/>
            <w:sz w:val="24"/>
            <w:szCs w:val="24"/>
          </w:rPr>
          <w:t>definitivos</w:t>
        </w:r>
        <w:proofErr w:type="spellEnd"/>
        <w:r w:rsidR="00DA4CE9">
          <w:rPr>
            <w:rFonts w:ascii="Times New Roman" w:hAnsi="Times New Roman"/>
            <w:sz w:val="24"/>
            <w:szCs w:val="24"/>
          </w:rPr>
          <w:t xml:space="preserve"> do </w:t>
        </w:r>
        <w:proofErr w:type="spellStart"/>
        <w:r w:rsidR="00DA4CE9">
          <w:rPr>
            <w:rFonts w:ascii="Times New Roman" w:hAnsi="Times New Roman"/>
            <w:sz w:val="24"/>
            <w:szCs w:val="24"/>
          </w:rPr>
          <w:t>recenseamento</w:t>
        </w:r>
        <w:proofErr w:type="spellEnd"/>
        <w:r w:rsidR="00DA4CE9">
          <w:rPr>
            <w:rFonts w:ascii="Times New Roman" w:hAnsi="Times New Roman"/>
            <w:sz w:val="24"/>
            <w:szCs w:val="24"/>
          </w:rPr>
          <w:t xml:space="preserve"> </w:t>
        </w:r>
        <w:proofErr w:type="spellStart"/>
        <w:r w:rsidR="00DA4CE9">
          <w:rPr>
            <w:rFonts w:ascii="Times New Roman" w:hAnsi="Times New Roman"/>
            <w:sz w:val="24"/>
            <w:szCs w:val="24"/>
          </w:rPr>
          <w:t>geral</w:t>
        </w:r>
        <w:proofErr w:type="spellEnd"/>
        <w:r w:rsidR="00DA4CE9">
          <w:rPr>
            <w:rFonts w:ascii="Times New Roman" w:hAnsi="Times New Roman"/>
            <w:sz w:val="24"/>
            <w:szCs w:val="24"/>
          </w:rPr>
          <w:t xml:space="preserve"> da </w:t>
        </w:r>
        <w:proofErr w:type="spellStart"/>
        <w:r w:rsidRPr="00305966">
          <w:rPr>
            <w:rFonts w:ascii="Times New Roman" w:hAnsi="Times New Roman"/>
            <w:sz w:val="24"/>
            <w:szCs w:val="24"/>
          </w:rPr>
          <w:t>População</w:t>
        </w:r>
        <w:proofErr w:type="spellEnd"/>
        <w:r w:rsidRPr="00305966">
          <w:rPr>
            <w:rFonts w:ascii="Times New Roman" w:hAnsi="Times New Roman"/>
            <w:sz w:val="24"/>
            <w:szCs w:val="24"/>
          </w:rPr>
          <w:t xml:space="preserve"> e</w:t>
        </w:r>
        <w:r>
          <w:rPr>
            <w:rFonts w:ascii="Times New Roman" w:hAnsi="Times New Roman"/>
            <w:sz w:val="24"/>
            <w:szCs w:val="24"/>
          </w:rPr>
          <w:t xml:space="preserve"> </w:t>
        </w:r>
      </w:ins>
      <w:ins w:id="37" w:author="Salome Maier" w:date="2022-08-01T09:28:00Z">
        <w:r>
          <w:rPr>
            <w:rFonts w:ascii="Times New Roman" w:hAnsi="Times New Roman"/>
            <w:sz w:val="24"/>
            <w:szCs w:val="24"/>
          </w:rPr>
          <w:t xml:space="preserve">da </w:t>
        </w:r>
      </w:ins>
      <w:proofErr w:type="spellStart"/>
      <w:ins w:id="38" w:author="Salome Maier" w:date="2022-08-01T09:27:00Z">
        <w:r w:rsidRPr="00305966">
          <w:rPr>
            <w:rFonts w:ascii="Times New Roman" w:hAnsi="Times New Roman"/>
            <w:sz w:val="24"/>
            <w:szCs w:val="24"/>
          </w:rPr>
          <w:t>Habitação</w:t>
        </w:r>
      </w:ins>
      <w:proofErr w:type="spellEnd"/>
      <w:ins w:id="39" w:author="Salome Maier" w:date="2022-08-01T09:26:00Z">
        <w:r w:rsidR="00DA4CE9" w:rsidRPr="00DA4CE9">
          <w:rPr>
            <w:rFonts w:ascii="Times New Roman" w:hAnsi="Times New Roman"/>
            <w:sz w:val="24"/>
            <w:szCs w:val="24"/>
          </w:rPr>
          <w:t xml:space="preserve"> </w:t>
        </w:r>
      </w:ins>
      <w:ins w:id="40" w:author="Salome Maier" w:date="2022-08-01T09:28:00Z">
        <w:r>
          <w:rPr>
            <w:rFonts w:ascii="Times New Roman" w:hAnsi="Times New Roman"/>
            <w:sz w:val="24"/>
            <w:szCs w:val="24"/>
          </w:rPr>
          <w:t xml:space="preserve">de Angola 2014. </w:t>
        </w:r>
      </w:ins>
      <w:ins w:id="41" w:author="Salome Maier" w:date="2022-08-01T09:29:00Z">
        <w:r>
          <w:rPr>
            <w:rFonts w:ascii="Times New Roman" w:hAnsi="Times New Roman"/>
            <w:sz w:val="24"/>
            <w:szCs w:val="24"/>
          </w:rPr>
          <w:t xml:space="preserve">Angola, Luanda: </w:t>
        </w:r>
      </w:ins>
      <w:proofErr w:type="spellStart"/>
      <w:ins w:id="42" w:author="Salome Maier" w:date="2022-08-01T09:32:00Z">
        <w:r>
          <w:rPr>
            <w:rFonts w:ascii="Times New Roman" w:hAnsi="Times New Roman"/>
            <w:sz w:val="24"/>
            <w:szCs w:val="24"/>
          </w:rPr>
          <w:t>Instituto</w:t>
        </w:r>
        <w:proofErr w:type="spellEnd"/>
        <w:r>
          <w:rPr>
            <w:rFonts w:ascii="Times New Roman" w:hAnsi="Times New Roman"/>
            <w:sz w:val="24"/>
            <w:szCs w:val="24"/>
          </w:rPr>
          <w:t xml:space="preserve"> </w:t>
        </w:r>
        <w:proofErr w:type="spellStart"/>
        <w:r>
          <w:rPr>
            <w:rFonts w:ascii="Times New Roman" w:hAnsi="Times New Roman"/>
            <w:sz w:val="24"/>
            <w:szCs w:val="24"/>
          </w:rPr>
          <w:t>Nacional</w:t>
        </w:r>
        <w:proofErr w:type="spellEnd"/>
        <w:r>
          <w:rPr>
            <w:rFonts w:ascii="Times New Roman" w:hAnsi="Times New Roman"/>
            <w:sz w:val="24"/>
            <w:szCs w:val="24"/>
          </w:rPr>
          <w:t xml:space="preserve"> de </w:t>
        </w:r>
        <w:proofErr w:type="spellStart"/>
        <w:r>
          <w:rPr>
            <w:rFonts w:ascii="Times New Roman" w:hAnsi="Times New Roman"/>
            <w:sz w:val="24"/>
            <w:szCs w:val="24"/>
          </w:rPr>
          <w:t>Estatistíca</w:t>
        </w:r>
      </w:ins>
      <w:proofErr w:type="spellEnd"/>
      <w:ins w:id="43" w:author="Salome Maier" w:date="2022-08-01T09:29:00Z">
        <w:r>
          <w:rPr>
            <w:rFonts w:ascii="Times New Roman" w:hAnsi="Times New Roman"/>
            <w:sz w:val="24"/>
            <w:szCs w:val="24"/>
          </w:rPr>
          <w:t xml:space="preserve">. </w:t>
        </w:r>
      </w:ins>
    </w:p>
    <w:p w14:paraId="6B6771D7" w14:textId="77777777" w:rsidR="009A0F3B" w:rsidRDefault="009A0F3B" w:rsidP="002A562F">
      <w:pPr>
        <w:spacing w:after="0" w:line="240" w:lineRule="auto"/>
        <w:rPr>
          <w:ins w:id="44" w:author="Salome Maier" w:date="2022-08-01T10:29:00Z"/>
          <w:rFonts w:ascii="Times New Roman" w:hAnsi="Times New Roman"/>
          <w:sz w:val="24"/>
          <w:szCs w:val="24"/>
        </w:rPr>
      </w:pPr>
    </w:p>
    <w:p w14:paraId="7A8737E4" w14:textId="77777777" w:rsidR="009A0F3B" w:rsidRDefault="009A0F3B" w:rsidP="002A562F">
      <w:pPr>
        <w:spacing w:after="0" w:line="240" w:lineRule="auto"/>
        <w:rPr>
          <w:ins w:id="45" w:author="Salome Maier" w:date="2022-08-01T10:37:00Z"/>
          <w:rFonts w:ascii="Times New Roman" w:hAnsi="Times New Roman"/>
          <w:sz w:val="24"/>
          <w:szCs w:val="24"/>
        </w:rPr>
      </w:pPr>
      <w:ins w:id="46" w:author="Salome Maier" w:date="2022-08-01T10:29:00Z">
        <w:r>
          <w:rPr>
            <w:rFonts w:ascii="Times New Roman" w:hAnsi="Times New Roman"/>
            <w:sz w:val="24"/>
            <w:szCs w:val="24"/>
          </w:rPr>
          <w:t>Tump, R.</w:t>
        </w:r>
      </w:ins>
      <w:ins w:id="47" w:author="Salome Maier" w:date="2022-08-01T10:30:00Z">
        <w:r>
          <w:rPr>
            <w:rFonts w:ascii="Times New Roman" w:hAnsi="Times New Roman"/>
            <w:sz w:val="24"/>
            <w:szCs w:val="24"/>
          </w:rPr>
          <w:t xml:space="preserve"> (</w:t>
        </w:r>
      </w:ins>
      <w:ins w:id="48" w:author="Salome Maier" w:date="2022-08-01T10:32:00Z">
        <w:r>
          <w:rPr>
            <w:rFonts w:ascii="Times New Roman" w:hAnsi="Times New Roman"/>
            <w:sz w:val="24"/>
            <w:szCs w:val="24"/>
          </w:rPr>
          <w:t>2006</w:t>
        </w:r>
      </w:ins>
      <w:ins w:id="49" w:author="Salome Maier" w:date="2022-08-01T10:30:00Z">
        <w:r>
          <w:rPr>
            <w:rFonts w:ascii="Times New Roman" w:hAnsi="Times New Roman"/>
            <w:sz w:val="24"/>
            <w:szCs w:val="24"/>
          </w:rPr>
          <w:t xml:space="preserve">). </w:t>
        </w:r>
      </w:ins>
      <w:ins w:id="50" w:author="Salome Maier" w:date="2022-08-01T10:32:00Z">
        <w:r>
          <w:rPr>
            <w:rFonts w:ascii="Times New Roman" w:hAnsi="Times New Roman"/>
            <w:sz w:val="24"/>
            <w:szCs w:val="24"/>
          </w:rPr>
          <w:t>S</w:t>
        </w:r>
      </w:ins>
      <w:ins w:id="51" w:author="Salome Maier" w:date="2022-08-01T10:30:00Z">
        <w:r w:rsidRPr="009A0F3B">
          <w:rPr>
            <w:rFonts w:ascii="Times New Roman" w:hAnsi="Times New Roman"/>
            <w:sz w:val="24"/>
            <w:szCs w:val="24"/>
          </w:rPr>
          <w:t>tudien zur länderbezogenen Konfliktanalyse</w:t>
        </w:r>
      </w:ins>
      <w:ins w:id="52" w:author="Salome Maier" w:date="2022-08-01T10:32:00Z">
        <w:r>
          <w:rPr>
            <w:rFonts w:ascii="Times New Roman" w:hAnsi="Times New Roman"/>
            <w:sz w:val="24"/>
            <w:szCs w:val="24"/>
          </w:rPr>
          <w:t>: Angola</w:t>
        </w:r>
      </w:ins>
      <w:ins w:id="53" w:author="Salome Maier" w:date="2022-08-01T10:30:00Z">
        <w:r>
          <w:rPr>
            <w:rFonts w:ascii="Times New Roman" w:hAnsi="Times New Roman"/>
            <w:sz w:val="24"/>
            <w:szCs w:val="24"/>
          </w:rPr>
          <w:t xml:space="preserve">. </w:t>
        </w:r>
      </w:ins>
      <w:ins w:id="54" w:author="Salome Maier" w:date="2022-08-01T10:32:00Z">
        <w:r>
          <w:rPr>
            <w:rFonts w:ascii="Times New Roman" w:hAnsi="Times New Roman"/>
            <w:sz w:val="24"/>
            <w:szCs w:val="24"/>
          </w:rPr>
          <w:t xml:space="preserve">Berlin: </w:t>
        </w:r>
      </w:ins>
      <w:ins w:id="55" w:author="Salome Maier" w:date="2022-08-01T10:30:00Z">
        <w:r>
          <w:rPr>
            <w:rFonts w:ascii="Times New Roman" w:hAnsi="Times New Roman"/>
            <w:sz w:val="24"/>
            <w:szCs w:val="24"/>
          </w:rPr>
          <w:t>Friedrich-Ebert-</w:t>
        </w:r>
        <w:commentRangeStart w:id="56"/>
        <w:r>
          <w:rPr>
            <w:rFonts w:ascii="Times New Roman" w:hAnsi="Times New Roman"/>
            <w:sz w:val="24"/>
            <w:szCs w:val="24"/>
          </w:rPr>
          <w:t>Stiftung</w:t>
        </w:r>
      </w:ins>
      <w:commentRangeEnd w:id="56"/>
      <w:ins w:id="57" w:author="Salome Maier" w:date="2022-08-01T10:37:00Z">
        <w:r w:rsidR="009B786B">
          <w:rPr>
            <w:rStyle w:val="Kommentarzeichen"/>
          </w:rPr>
          <w:commentReference w:id="56"/>
        </w:r>
      </w:ins>
      <w:ins w:id="58" w:author="Salome Maier" w:date="2022-08-01T10:30:00Z">
        <w:r>
          <w:rPr>
            <w:rFonts w:ascii="Times New Roman" w:hAnsi="Times New Roman"/>
            <w:sz w:val="24"/>
            <w:szCs w:val="24"/>
          </w:rPr>
          <w:t>.</w:t>
        </w:r>
      </w:ins>
    </w:p>
    <w:p w14:paraId="30783086" w14:textId="77777777" w:rsidR="009B786B" w:rsidRDefault="009B786B" w:rsidP="002A562F">
      <w:pPr>
        <w:spacing w:after="0" w:line="240" w:lineRule="auto"/>
        <w:rPr>
          <w:ins w:id="59" w:author="Salome Maier" w:date="2022-08-01T10:37:00Z"/>
          <w:rFonts w:ascii="Times New Roman" w:hAnsi="Times New Roman"/>
          <w:sz w:val="24"/>
          <w:szCs w:val="24"/>
        </w:rPr>
      </w:pPr>
    </w:p>
    <w:p w14:paraId="0DEA408D" w14:textId="77777777" w:rsidR="008847C7" w:rsidRDefault="009B786B" w:rsidP="008847C7">
      <w:pPr>
        <w:spacing w:after="0" w:line="240" w:lineRule="auto"/>
        <w:rPr>
          <w:ins w:id="60" w:author="Salome Maier" w:date="2022-08-01T12:31:00Z"/>
          <w:rFonts w:ascii="Times New Roman" w:hAnsi="Times New Roman"/>
          <w:sz w:val="24"/>
          <w:szCs w:val="24"/>
          <w:lang w:eastAsia="de-DE"/>
        </w:rPr>
      </w:pPr>
      <w:ins w:id="61" w:author="Salome Maier" w:date="2022-08-01T10:37:00Z">
        <w:r>
          <w:rPr>
            <w:rFonts w:ascii="Times New Roman" w:hAnsi="Times New Roman"/>
            <w:sz w:val="24"/>
            <w:szCs w:val="24"/>
          </w:rPr>
          <w:t xml:space="preserve">MPLA (2002). </w:t>
        </w:r>
        <w:r>
          <w:rPr>
            <w:rFonts w:ascii="Times New Roman" w:hAnsi="Times New Roman"/>
            <w:sz w:val="24"/>
            <w:szCs w:val="24"/>
            <w:lang w:eastAsia="de-DE"/>
          </w:rPr>
          <w:t xml:space="preserve">MPLA </w:t>
        </w:r>
        <w:proofErr w:type="spellStart"/>
        <w:r>
          <w:rPr>
            <w:rFonts w:ascii="Times New Roman" w:hAnsi="Times New Roman"/>
            <w:sz w:val="24"/>
            <w:szCs w:val="24"/>
            <w:lang w:eastAsia="de-DE"/>
          </w:rPr>
          <w:t>Livro</w:t>
        </w:r>
        <w:proofErr w:type="spellEnd"/>
        <w:r>
          <w:rPr>
            <w:rFonts w:ascii="Times New Roman" w:hAnsi="Times New Roman"/>
            <w:sz w:val="24"/>
            <w:szCs w:val="24"/>
            <w:lang w:eastAsia="de-DE"/>
          </w:rPr>
          <w:t xml:space="preserve"> de </w:t>
        </w:r>
        <w:proofErr w:type="spellStart"/>
        <w:r>
          <w:rPr>
            <w:rFonts w:ascii="Times New Roman" w:hAnsi="Times New Roman"/>
            <w:sz w:val="24"/>
            <w:szCs w:val="24"/>
            <w:lang w:eastAsia="de-DE"/>
          </w:rPr>
          <w:t>Festas</w:t>
        </w:r>
        <w:proofErr w:type="spellEnd"/>
        <w:r>
          <w:rPr>
            <w:rFonts w:ascii="Times New Roman" w:hAnsi="Times New Roman"/>
            <w:sz w:val="24"/>
            <w:szCs w:val="24"/>
            <w:lang w:eastAsia="de-DE"/>
          </w:rPr>
          <w:t>. Luanda.</w:t>
        </w:r>
      </w:ins>
    </w:p>
    <w:p w14:paraId="6EBB19B7" w14:textId="77777777" w:rsidR="008847C7" w:rsidRDefault="008847C7" w:rsidP="008847C7">
      <w:pPr>
        <w:spacing w:after="0" w:line="240" w:lineRule="auto"/>
        <w:rPr>
          <w:ins w:id="62" w:author="Salome Maier" w:date="2022-08-01T12:31:00Z"/>
          <w:rFonts w:ascii="Times New Roman" w:hAnsi="Times New Roman"/>
          <w:sz w:val="24"/>
          <w:szCs w:val="24"/>
          <w:lang w:eastAsia="de-DE"/>
        </w:rPr>
      </w:pPr>
    </w:p>
    <w:p w14:paraId="1AD68009" w14:textId="77777777" w:rsidR="008847C7" w:rsidRPr="008847C7" w:rsidRDefault="008847C7">
      <w:pPr>
        <w:spacing w:after="0" w:line="240" w:lineRule="auto"/>
        <w:rPr>
          <w:ins w:id="63" w:author="Salome Maier" w:date="2022-08-01T12:31:00Z"/>
          <w:rFonts w:ascii="Times New Roman" w:hAnsi="Times New Roman"/>
          <w:sz w:val="24"/>
          <w:szCs w:val="24"/>
          <w:lang w:eastAsia="de-DE"/>
          <w:rPrChange w:id="64" w:author="Salome Maier" w:date="2022-08-01T12:31:00Z">
            <w:rPr>
              <w:ins w:id="65" w:author="Salome Maier" w:date="2022-08-01T12:31:00Z"/>
              <w:rFonts w:ascii="Arial" w:eastAsia="Times New Roman" w:hAnsi="Arial" w:cs="Arial"/>
              <w:color w:val="202122"/>
              <w:sz w:val="21"/>
              <w:szCs w:val="21"/>
              <w:lang w:eastAsia="de-DE"/>
            </w:rPr>
          </w:rPrChange>
        </w:rPr>
        <w:pPrChange w:id="66" w:author="Salome Maier" w:date="2022-08-01T12:31:00Z">
          <w:pPr>
            <w:numPr>
              <w:numId w:val="4"/>
            </w:numPr>
            <w:shd w:val="clear" w:color="auto" w:fill="FFFFFF"/>
            <w:tabs>
              <w:tab w:val="num" w:pos="720"/>
            </w:tabs>
            <w:spacing w:before="100" w:beforeAutospacing="1" w:after="24" w:line="240" w:lineRule="auto"/>
            <w:ind w:left="1104" w:hanging="360"/>
          </w:pPr>
        </w:pPrChange>
      </w:pPr>
      <w:ins w:id="67" w:author="Salome Maier" w:date="2022-08-01T12:31:00Z">
        <w:r w:rsidRPr="008847C7">
          <w:rPr>
            <w:rFonts w:ascii="Arial" w:eastAsia="Times New Roman" w:hAnsi="Arial" w:cs="Arial"/>
            <w:color w:val="202122"/>
            <w:sz w:val="21"/>
            <w:szCs w:val="21"/>
            <w:lang w:eastAsia="de-DE"/>
          </w:rPr>
          <w:t xml:space="preserve"> Martins</w:t>
        </w:r>
        <w:r>
          <w:rPr>
            <w:rFonts w:ascii="Arial" w:eastAsia="Times New Roman" w:hAnsi="Arial" w:cs="Arial"/>
            <w:color w:val="202122"/>
            <w:sz w:val="21"/>
            <w:szCs w:val="21"/>
            <w:lang w:eastAsia="de-DE"/>
          </w:rPr>
          <w:t xml:space="preserve">, J. V. (1997). </w:t>
        </w:r>
        <w:r w:rsidRPr="008847C7">
          <w:rPr>
            <w:rFonts w:ascii="Arial" w:eastAsia="Times New Roman" w:hAnsi="Arial" w:cs="Arial"/>
            <w:i/>
            <w:iCs/>
            <w:color w:val="202122"/>
            <w:sz w:val="21"/>
            <w:szCs w:val="21"/>
            <w:lang w:eastAsia="de-DE"/>
          </w:rPr>
          <w:t xml:space="preserve">Os </w:t>
        </w:r>
        <w:proofErr w:type="spellStart"/>
        <w:r w:rsidRPr="008847C7">
          <w:rPr>
            <w:rFonts w:ascii="Arial" w:eastAsia="Times New Roman" w:hAnsi="Arial" w:cs="Arial"/>
            <w:i/>
            <w:iCs/>
            <w:color w:val="202122"/>
            <w:sz w:val="21"/>
            <w:szCs w:val="21"/>
            <w:lang w:eastAsia="de-DE"/>
          </w:rPr>
          <w:t>Tutchokwe</w:t>
        </w:r>
        <w:proofErr w:type="spellEnd"/>
        <w:r w:rsidRPr="008847C7">
          <w:rPr>
            <w:rFonts w:ascii="Arial" w:eastAsia="Times New Roman" w:hAnsi="Arial" w:cs="Arial"/>
            <w:i/>
            <w:iCs/>
            <w:color w:val="202122"/>
            <w:sz w:val="21"/>
            <w:szCs w:val="21"/>
            <w:lang w:eastAsia="de-DE"/>
          </w:rPr>
          <w:t xml:space="preserve"> do </w:t>
        </w:r>
        <w:proofErr w:type="spellStart"/>
        <w:r w:rsidRPr="008847C7">
          <w:rPr>
            <w:rFonts w:ascii="Arial" w:eastAsia="Times New Roman" w:hAnsi="Arial" w:cs="Arial"/>
            <w:i/>
            <w:iCs/>
            <w:color w:val="202122"/>
            <w:sz w:val="21"/>
            <w:szCs w:val="21"/>
            <w:lang w:eastAsia="de-DE"/>
          </w:rPr>
          <w:t>Nordeste</w:t>
        </w:r>
        <w:proofErr w:type="spellEnd"/>
        <w:r w:rsidRPr="008847C7">
          <w:rPr>
            <w:rFonts w:ascii="Arial" w:eastAsia="Times New Roman" w:hAnsi="Arial" w:cs="Arial"/>
            <w:i/>
            <w:iCs/>
            <w:color w:val="202122"/>
            <w:sz w:val="21"/>
            <w:szCs w:val="21"/>
            <w:lang w:eastAsia="de-DE"/>
          </w:rPr>
          <w:t xml:space="preserve"> de Angola</w:t>
        </w:r>
      </w:ins>
      <w:ins w:id="68" w:author="Salome Maier" w:date="2022-08-01T12:32:00Z">
        <w:r>
          <w:rPr>
            <w:rFonts w:ascii="Arial" w:eastAsia="Times New Roman" w:hAnsi="Arial" w:cs="Arial"/>
            <w:color w:val="202122"/>
            <w:sz w:val="21"/>
            <w:szCs w:val="21"/>
            <w:lang w:eastAsia="de-DE"/>
          </w:rPr>
          <w:t xml:space="preserve"> [</w:t>
        </w:r>
      </w:ins>
      <w:ins w:id="69" w:author="Salome Maier" w:date="2022-08-01T12:31:00Z">
        <w:r w:rsidRPr="008847C7">
          <w:rPr>
            <w:rFonts w:ascii="Arial" w:eastAsia="Times New Roman" w:hAnsi="Arial" w:cs="Arial"/>
            <w:color w:val="202122"/>
            <w:sz w:val="21"/>
            <w:szCs w:val="21"/>
            <w:lang w:eastAsia="de-DE"/>
          </w:rPr>
          <w:t>Doktorarbeit in Anthropologie</w:t>
        </w:r>
      </w:ins>
      <w:ins w:id="70" w:author="Salome Maier" w:date="2022-08-01T12:32:00Z">
        <w:r>
          <w:rPr>
            <w:rFonts w:ascii="Arial" w:eastAsia="Times New Roman" w:hAnsi="Arial" w:cs="Arial"/>
            <w:color w:val="202122"/>
            <w:sz w:val="21"/>
            <w:szCs w:val="21"/>
            <w:lang w:eastAsia="de-DE"/>
          </w:rPr>
          <w:t>].</w:t>
        </w:r>
      </w:ins>
      <w:ins w:id="71" w:author="Salome Maier" w:date="2022-08-01T12:31:00Z">
        <w:r w:rsidRPr="008847C7">
          <w:rPr>
            <w:rFonts w:ascii="Arial" w:eastAsia="Times New Roman" w:hAnsi="Arial" w:cs="Arial"/>
            <w:color w:val="202122"/>
            <w:sz w:val="21"/>
            <w:szCs w:val="21"/>
            <w:lang w:eastAsia="de-DE"/>
          </w:rPr>
          <w:t xml:space="preserve"> </w:t>
        </w:r>
      </w:ins>
      <w:ins w:id="72" w:author="Salome Maier" w:date="2022-08-01T12:32:00Z">
        <w:r>
          <w:rPr>
            <w:rFonts w:ascii="Arial" w:eastAsia="Times New Roman" w:hAnsi="Arial" w:cs="Arial"/>
            <w:color w:val="202122"/>
            <w:sz w:val="21"/>
            <w:szCs w:val="21"/>
            <w:lang w:eastAsia="de-DE"/>
          </w:rPr>
          <w:t xml:space="preserve">Portugal, Lissabon: </w:t>
        </w:r>
      </w:ins>
      <w:proofErr w:type="spellStart"/>
      <w:ins w:id="73" w:author="Salome Maier" w:date="2022-08-01T12:31:00Z">
        <w:r w:rsidRPr="008847C7">
          <w:rPr>
            <w:rFonts w:ascii="Arial" w:eastAsia="Times New Roman" w:hAnsi="Arial" w:cs="Arial"/>
            <w:color w:val="202122"/>
            <w:sz w:val="21"/>
            <w:szCs w:val="21"/>
            <w:lang w:eastAsia="de-DE"/>
          </w:rPr>
          <w:t>Universidade</w:t>
        </w:r>
        <w:proofErr w:type="spellEnd"/>
        <w:r w:rsidRPr="008847C7">
          <w:rPr>
            <w:rFonts w:ascii="Arial" w:eastAsia="Times New Roman" w:hAnsi="Arial" w:cs="Arial"/>
            <w:color w:val="202122"/>
            <w:sz w:val="21"/>
            <w:szCs w:val="21"/>
            <w:lang w:eastAsia="de-DE"/>
          </w:rPr>
          <w:t xml:space="preserve"> Nova de Lisboa</w:t>
        </w:r>
      </w:ins>
      <w:ins w:id="74" w:author="Salome Maier" w:date="2022-08-01T12:32:00Z">
        <w:r>
          <w:rPr>
            <w:rFonts w:ascii="Arial" w:eastAsia="Times New Roman" w:hAnsi="Arial" w:cs="Arial"/>
            <w:color w:val="202122"/>
            <w:sz w:val="21"/>
            <w:szCs w:val="21"/>
            <w:lang w:eastAsia="de-DE"/>
          </w:rPr>
          <w:t>.</w:t>
        </w:r>
      </w:ins>
    </w:p>
    <w:p w14:paraId="31FAAB2B" w14:textId="77777777" w:rsidR="008847C7" w:rsidRPr="00376DBA" w:rsidRDefault="008847C7" w:rsidP="002A562F">
      <w:pPr>
        <w:spacing w:after="0" w:line="240" w:lineRule="auto"/>
        <w:rPr>
          <w:rFonts w:ascii="Times New Roman" w:hAnsi="Times New Roman"/>
          <w:sz w:val="24"/>
          <w:szCs w:val="24"/>
        </w:rPr>
      </w:pPr>
    </w:p>
    <w:sectPr w:rsidR="008847C7" w:rsidRPr="00376DBA" w:rsidSect="00F20C2D">
      <w:footerReference w:type="default" r:id="rId18"/>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lome Maier" w:date="2022-08-01T14:23:00Z" w:initials="SM">
    <w:p w14:paraId="2EA30173" w14:textId="77777777" w:rsidR="001576AF" w:rsidRDefault="001576AF" w:rsidP="00E71EE8">
      <w:pPr>
        <w:pStyle w:val="Kommentartext"/>
      </w:pPr>
      <w:r>
        <w:rPr>
          <w:rStyle w:val="Kommentarzeichen"/>
        </w:rPr>
        <w:annotationRef/>
      </w:r>
      <w:r>
        <w:t>Muss ich noch entscheidne. Mit MAXQDA oder nicht</w:t>
      </w:r>
    </w:p>
  </w:comment>
  <w:comment w:id="8" w:author="Salome Maier" w:date="2022-08-01T11:38:00Z" w:initials="SM">
    <w:p w14:paraId="3E7B65BB" w14:textId="77777777" w:rsidR="00443246" w:rsidRDefault="00443246" w:rsidP="00E71EE8">
      <w:pPr>
        <w:pStyle w:val="Kommentartext"/>
      </w:pPr>
      <w:r>
        <w:rPr>
          <w:rStyle w:val="Kommentarzeichen"/>
        </w:rPr>
        <w:annotationRef/>
      </w:r>
      <w:r>
        <w:t>Ändern</w:t>
      </w:r>
    </w:p>
  </w:comment>
  <w:comment w:id="9" w:author="Salome Maier" w:date="2022-08-01T14:21:00Z" w:initials="SM">
    <w:p w14:paraId="1EFA7F51" w14:textId="77777777" w:rsidR="0024792E" w:rsidRDefault="0024792E" w:rsidP="00E71EE8">
      <w:pPr>
        <w:pStyle w:val="Kommentartext"/>
      </w:pPr>
      <w:r>
        <w:rPr>
          <w:rStyle w:val="Kommentarzeichen"/>
        </w:rPr>
        <w:annotationRef/>
      </w:r>
      <w:r>
        <w:t>In etwa so: Lebensrealität der am Interview beteiligten Mädchen</w:t>
      </w:r>
    </w:p>
  </w:comment>
  <w:comment w:id="56" w:author="Salome Maier" w:date="2022-08-01T10:37:00Z" w:initials="SM">
    <w:p w14:paraId="0AF30BBD" w14:textId="77777777" w:rsidR="009B786B" w:rsidRDefault="009B786B" w:rsidP="00E71EE8">
      <w:pPr>
        <w:pStyle w:val="Kommentartext"/>
      </w:pPr>
      <w:r>
        <w:rPr>
          <w:rStyle w:val="Kommentarzeichen"/>
        </w:rPr>
        <w:annotationRef/>
      </w:r>
      <w:r>
        <w:rPr>
          <w:b/>
          <w:bCs/>
          <w:color w:val="000000"/>
        </w:rPr>
        <w:t>Tump, Rainer</w:t>
      </w:r>
      <w:r>
        <w:rPr>
          <w:color w:val="000000"/>
        </w:rPr>
        <w:br/>
      </w:r>
      <w:r>
        <w:rPr>
          <w:b/>
          <w:bCs/>
          <w:color w:val="000000"/>
        </w:rPr>
        <w:t>Angola</w:t>
      </w:r>
      <w:r>
        <w:rPr>
          <w:color w:val="000000"/>
        </w:rPr>
        <w:t> : im Auftrag der Friedrich-Ebert-Stiftung / von Rainer Tump. - [Berlin] : Friedrich-Ebert-Stiftung, [Referat Entwicklungspolitik], [2006]. - 285 KB, PDF-File. - (Studien zur länderbezogenen Konfliktanalyse)</w:t>
      </w:r>
      <w:r>
        <w:rPr>
          <w:color w:val="000000"/>
        </w:rPr>
        <w:br/>
        <w:t>Electronic ed.: Bonn : FES, 2006. - Pagination of online ed. is not congruent to print ed.</w:t>
      </w:r>
      <w:r>
        <w:rPr>
          <w:color w:val="000000"/>
        </w:rPr>
        <w:br/>
      </w:r>
      <w:hyperlink r:id="rId1" w:history="1">
        <w:r w:rsidRPr="00171168">
          <w:rPr>
            <w:rStyle w:val="Hyperlink"/>
            <w:b/>
            <w:bCs/>
          </w:rPr>
          <w:t>http://library.fes.de/pdf-files/iez/03339.pdf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30173" w15:done="0"/>
  <w15:commentEx w15:paraId="3E7B65BB" w15:done="0"/>
  <w15:commentEx w15:paraId="1EFA7F51" w15:paraIdParent="3E7B65BB" w15:done="0"/>
  <w15:commentEx w15:paraId="0AF30B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30173" w16cid:durableId="26926064"/>
  <w16cid:commentId w16cid:paraId="3E7B65BB" w16cid:durableId="269239AA"/>
  <w16cid:commentId w16cid:paraId="1EFA7F51" w16cid:durableId="26926006"/>
  <w16cid:commentId w16cid:paraId="0AF30BBD" w16cid:durableId="26922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5AAA4" w14:textId="77777777" w:rsidR="00227092" w:rsidRDefault="00227092" w:rsidP="004C1371">
      <w:pPr>
        <w:spacing w:after="0" w:line="240" w:lineRule="auto"/>
      </w:pPr>
      <w:r>
        <w:separator/>
      </w:r>
    </w:p>
  </w:endnote>
  <w:endnote w:type="continuationSeparator" w:id="0">
    <w:p w14:paraId="666347AA" w14:textId="77777777" w:rsidR="00227092" w:rsidRDefault="00227092" w:rsidP="004C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C14A" w14:textId="77777777" w:rsidR="00585BA2" w:rsidRDefault="00585B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EDF9" w14:textId="77777777" w:rsidR="00585BA2" w:rsidRDefault="00585BA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D63D" w14:textId="77777777" w:rsidR="00585BA2" w:rsidRDefault="00585BA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77D8" w14:textId="77777777" w:rsidR="00585BA2" w:rsidRDefault="00585BA2">
    <w:pPr>
      <w:pStyle w:val="Fuzeile"/>
      <w:jc w:val="right"/>
      <w:rPr>
        <w:ins w:id="75" w:author="Salome Maier" w:date="2022-08-01T14:31:00Z"/>
      </w:rPr>
    </w:pPr>
    <w:ins w:id="76" w:author="Salome Maier" w:date="2022-08-01T14:31:00Z">
      <w:r>
        <w:fldChar w:fldCharType="begin"/>
      </w:r>
      <w:r>
        <w:instrText>PAGE   \* MERGEFORMAT</w:instrText>
      </w:r>
      <w:r>
        <w:fldChar w:fldCharType="separate"/>
      </w:r>
      <w:r>
        <w:t>2</w:t>
      </w:r>
      <w:r>
        <w:fldChar w:fldCharType="end"/>
      </w:r>
    </w:ins>
  </w:p>
  <w:p w14:paraId="6EEF6B83" w14:textId="77777777" w:rsidR="00585BA2" w:rsidRDefault="00585B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3DEE" w14:textId="77777777" w:rsidR="00227092" w:rsidRDefault="00227092" w:rsidP="004C1371">
      <w:pPr>
        <w:spacing w:after="0" w:line="240" w:lineRule="auto"/>
      </w:pPr>
      <w:r>
        <w:separator/>
      </w:r>
    </w:p>
  </w:footnote>
  <w:footnote w:type="continuationSeparator" w:id="0">
    <w:p w14:paraId="2118C8EF" w14:textId="77777777" w:rsidR="00227092" w:rsidRDefault="00227092" w:rsidP="004C1371">
      <w:pPr>
        <w:spacing w:after="0" w:line="240" w:lineRule="auto"/>
      </w:pPr>
      <w:r>
        <w:continuationSeparator/>
      </w:r>
    </w:p>
  </w:footnote>
  <w:footnote w:id="1">
    <w:p w14:paraId="7A125EDE" w14:textId="77777777" w:rsidR="0042558F" w:rsidRDefault="0042558F" w:rsidP="0042558F">
      <w:pPr>
        <w:pStyle w:val="Funotentext"/>
      </w:pPr>
      <w:r>
        <w:rPr>
          <w:rStyle w:val="Funotenzeichen"/>
        </w:rPr>
        <w:footnoteRef/>
      </w:r>
      <w:r>
        <w:t xml:space="preserve"> In Angola werden Neugeborene nur in Kreisstädten auf einem Amt registriert. Geburtstage haben für Personen aus dem Chokwe-Stamm keine hohe Bedeutung. Da Kinder meist in der Schule  das erste Mal nach ihrem Alter gefragt werden, entsprechen ihre Angaben dazu meist einer Schätzung. Für diese Seminararbeit werden die Altersangaben so übernommen, wie die Mädchen sie der Interviewaufnahme vorausgehend angegeben haben.</w:t>
      </w:r>
    </w:p>
  </w:footnote>
  <w:footnote w:id="2">
    <w:p w14:paraId="2DCE708C" w14:textId="77777777" w:rsidR="009B786B" w:rsidRDefault="009B786B">
      <w:pPr>
        <w:pStyle w:val="Funotentext"/>
      </w:pPr>
      <w:ins w:id="10" w:author="Salome Maier" w:date="2022-08-01T10:36:00Z">
        <w:r>
          <w:rPr>
            <w:rStyle w:val="Funotenzeichen"/>
          </w:rPr>
          <w:footnoteRef/>
        </w:r>
        <w:r>
          <w:t xml:space="preserve"> Parteibuch der Regierungspartei MPLA zu Beginn ihrer Regierungszeit nach dem Bürgerkrieg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82B2" w14:textId="77777777" w:rsidR="00585BA2" w:rsidRDefault="00585BA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1536" w14:textId="77777777" w:rsidR="00585BA2" w:rsidRDefault="00585BA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B494" w14:textId="77777777" w:rsidR="004C1371" w:rsidRPr="004C1371" w:rsidRDefault="004C1371" w:rsidP="00F47C9B">
    <w:pPr>
      <w:pStyle w:val="Kopfzeile"/>
      <w:rPr>
        <w:rFonts w:ascii="Times New Roman" w:hAnsi="Times New Roman"/>
        <w:sz w:val="24"/>
        <w:szCs w:val="24"/>
      </w:rPr>
    </w:pPr>
    <w:r>
      <w:rPr>
        <w:rFonts w:ascii="Times New Roman" w:hAnsi="Times New Roman"/>
        <w:sz w:val="24"/>
        <w:szCs w:val="24"/>
      </w:rPr>
      <w:t>orname Name</w:t>
    </w:r>
    <w:r w:rsidR="00F47C9B">
      <w:rPr>
        <w:rFonts w:ascii="Times New Roman" w:hAnsi="Times New Roman"/>
        <w:sz w:val="24"/>
        <w:szCs w:val="24"/>
      </w:rPr>
      <w:tab/>
    </w:r>
    <w:r>
      <w:rPr>
        <w:rFonts w:ascii="Times New Roman" w:hAnsi="Times New Roman"/>
        <w:sz w:val="24"/>
        <w:szCs w:val="24"/>
      </w:rPr>
      <w:t>Matrikelnummer</w:t>
    </w:r>
    <w:r w:rsidR="00F47C9B">
      <w:rPr>
        <w:rFonts w:ascii="Times New Roman" w:hAnsi="Times New Roman"/>
        <w:sz w:val="24"/>
        <w:szCs w:val="24"/>
      </w:rPr>
      <w:tab/>
    </w:r>
    <w:r>
      <w:rPr>
        <w:rFonts w:ascii="Times New Roman" w:hAnsi="Times New Roman"/>
        <w:sz w:val="24"/>
        <w:szCs w:val="24"/>
      </w:rPr>
      <w:t>Studiengang [Bachelor/Master]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C83"/>
    <w:multiLevelType w:val="hybridMultilevel"/>
    <w:tmpl w:val="E5101AF6"/>
    <w:lvl w:ilvl="0" w:tplc="9C9CB9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2C2EDE"/>
    <w:multiLevelType w:val="hybridMultilevel"/>
    <w:tmpl w:val="0C289560"/>
    <w:lvl w:ilvl="0" w:tplc="57DE44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871DA7"/>
    <w:multiLevelType w:val="hybridMultilevel"/>
    <w:tmpl w:val="9FD42078"/>
    <w:lvl w:ilvl="0" w:tplc="D0FCEB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6622F9"/>
    <w:multiLevelType w:val="multilevel"/>
    <w:tmpl w:val="C0A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1814">
    <w:abstractNumId w:val="2"/>
  </w:num>
  <w:num w:numId="2" w16cid:durableId="178204693">
    <w:abstractNumId w:val="1"/>
  </w:num>
  <w:num w:numId="3" w16cid:durableId="1684477396">
    <w:abstractNumId w:val="0"/>
  </w:num>
  <w:num w:numId="4" w16cid:durableId="399669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2F"/>
    <w:rsid w:val="00031B7A"/>
    <w:rsid w:val="00050EAF"/>
    <w:rsid w:val="0009277C"/>
    <w:rsid w:val="000A1D2C"/>
    <w:rsid w:val="0013061F"/>
    <w:rsid w:val="001576AF"/>
    <w:rsid w:val="001854E8"/>
    <w:rsid w:val="001B1641"/>
    <w:rsid w:val="001C2718"/>
    <w:rsid w:val="001D0EFB"/>
    <w:rsid w:val="00210023"/>
    <w:rsid w:val="00223A22"/>
    <w:rsid w:val="00227092"/>
    <w:rsid w:val="002473CA"/>
    <w:rsid w:val="0024792E"/>
    <w:rsid w:val="00251325"/>
    <w:rsid w:val="00255877"/>
    <w:rsid w:val="002900CA"/>
    <w:rsid w:val="002A562F"/>
    <w:rsid w:val="002B1D7E"/>
    <w:rsid w:val="002B42E2"/>
    <w:rsid w:val="002F6D5A"/>
    <w:rsid w:val="00305966"/>
    <w:rsid w:val="00312564"/>
    <w:rsid w:val="00345F0D"/>
    <w:rsid w:val="00364EF4"/>
    <w:rsid w:val="003662C4"/>
    <w:rsid w:val="00376DBA"/>
    <w:rsid w:val="003776F8"/>
    <w:rsid w:val="003B75B8"/>
    <w:rsid w:val="00415BF4"/>
    <w:rsid w:val="0041781F"/>
    <w:rsid w:val="0042558F"/>
    <w:rsid w:val="00435240"/>
    <w:rsid w:val="00436F8B"/>
    <w:rsid w:val="00443246"/>
    <w:rsid w:val="004660CE"/>
    <w:rsid w:val="004A33BF"/>
    <w:rsid w:val="004B0BD6"/>
    <w:rsid w:val="004B3F9C"/>
    <w:rsid w:val="004C1371"/>
    <w:rsid w:val="00515C45"/>
    <w:rsid w:val="005302A6"/>
    <w:rsid w:val="00534E8A"/>
    <w:rsid w:val="00585BA2"/>
    <w:rsid w:val="005C36BF"/>
    <w:rsid w:val="005D2536"/>
    <w:rsid w:val="005E7ECE"/>
    <w:rsid w:val="00600B2B"/>
    <w:rsid w:val="006209CE"/>
    <w:rsid w:val="006408F0"/>
    <w:rsid w:val="00642092"/>
    <w:rsid w:val="00651705"/>
    <w:rsid w:val="00655729"/>
    <w:rsid w:val="00682711"/>
    <w:rsid w:val="006913A8"/>
    <w:rsid w:val="00693E1C"/>
    <w:rsid w:val="006D5FC6"/>
    <w:rsid w:val="006E59F0"/>
    <w:rsid w:val="006F345A"/>
    <w:rsid w:val="006F7E81"/>
    <w:rsid w:val="0070624C"/>
    <w:rsid w:val="007122CC"/>
    <w:rsid w:val="007329D9"/>
    <w:rsid w:val="00740246"/>
    <w:rsid w:val="00746E9B"/>
    <w:rsid w:val="0078370F"/>
    <w:rsid w:val="007876F7"/>
    <w:rsid w:val="007A1108"/>
    <w:rsid w:val="007B2110"/>
    <w:rsid w:val="007D19E8"/>
    <w:rsid w:val="007D60C4"/>
    <w:rsid w:val="0080084E"/>
    <w:rsid w:val="008451A6"/>
    <w:rsid w:val="0087336C"/>
    <w:rsid w:val="00882102"/>
    <w:rsid w:val="008847C7"/>
    <w:rsid w:val="008921F2"/>
    <w:rsid w:val="008A57F8"/>
    <w:rsid w:val="008C352B"/>
    <w:rsid w:val="008D3FD4"/>
    <w:rsid w:val="008D43AA"/>
    <w:rsid w:val="00904842"/>
    <w:rsid w:val="00912753"/>
    <w:rsid w:val="00926A98"/>
    <w:rsid w:val="009405B0"/>
    <w:rsid w:val="00960BDE"/>
    <w:rsid w:val="009717A3"/>
    <w:rsid w:val="009937CF"/>
    <w:rsid w:val="009A0A7C"/>
    <w:rsid w:val="009A0F3B"/>
    <w:rsid w:val="009A2C5C"/>
    <w:rsid w:val="009A3054"/>
    <w:rsid w:val="009B45AD"/>
    <w:rsid w:val="009B786B"/>
    <w:rsid w:val="009D52FC"/>
    <w:rsid w:val="009D6993"/>
    <w:rsid w:val="009E272E"/>
    <w:rsid w:val="00A17B89"/>
    <w:rsid w:val="00A65D2C"/>
    <w:rsid w:val="00AB2E2F"/>
    <w:rsid w:val="00AC3AEB"/>
    <w:rsid w:val="00AD0BF1"/>
    <w:rsid w:val="00AF4CF7"/>
    <w:rsid w:val="00B71396"/>
    <w:rsid w:val="00B73464"/>
    <w:rsid w:val="00BA5229"/>
    <w:rsid w:val="00BA7563"/>
    <w:rsid w:val="00C17418"/>
    <w:rsid w:val="00C22253"/>
    <w:rsid w:val="00C30F93"/>
    <w:rsid w:val="00C504EB"/>
    <w:rsid w:val="00C76A51"/>
    <w:rsid w:val="00CB4B33"/>
    <w:rsid w:val="00CC51AD"/>
    <w:rsid w:val="00CE520B"/>
    <w:rsid w:val="00CF0E1B"/>
    <w:rsid w:val="00D027B4"/>
    <w:rsid w:val="00D10C75"/>
    <w:rsid w:val="00D16A3A"/>
    <w:rsid w:val="00D75E8B"/>
    <w:rsid w:val="00DA468E"/>
    <w:rsid w:val="00DA4CE9"/>
    <w:rsid w:val="00DC2F7D"/>
    <w:rsid w:val="00DC6044"/>
    <w:rsid w:val="00DE1A4E"/>
    <w:rsid w:val="00E56B41"/>
    <w:rsid w:val="00E65A56"/>
    <w:rsid w:val="00E71EE8"/>
    <w:rsid w:val="00E84471"/>
    <w:rsid w:val="00EA4120"/>
    <w:rsid w:val="00EA7344"/>
    <w:rsid w:val="00EC78E4"/>
    <w:rsid w:val="00F20C2D"/>
    <w:rsid w:val="00F36EE6"/>
    <w:rsid w:val="00F44B1D"/>
    <w:rsid w:val="00F47C9B"/>
    <w:rsid w:val="00F57A0D"/>
    <w:rsid w:val="00F83DC9"/>
    <w:rsid w:val="00F97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BDB29"/>
  <w15:chartTrackingRefBased/>
  <w15:docId w15:val="{C4E89861-117A-BE4B-98D8-155E489B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2558F"/>
    <w:pPr>
      <w:keepNext/>
      <w:keepLines/>
      <w:spacing w:before="240" w:after="0" w:line="259" w:lineRule="auto"/>
      <w:outlineLvl w:val="0"/>
    </w:pPr>
    <w:rPr>
      <w:rFonts w:ascii="Calibri Light" w:eastAsia="Times New Roman" w:hAnsi="Calibri Light"/>
      <w:color w:val="2F5496"/>
      <w:sz w:val="32"/>
      <w:szCs w:val="32"/>
      <w:lang w:eastAsia="de-DE"/>
    </w:rPr>
  </w:style>
  <w:style w:type="paragraph" w:styleId="berschrift2">
    <w:name w:val="heading 2"/>
    <w:basedOn w:val="Standard"/>
    <w:next w:val="Standard"/>
    <w:link w:val="berschrift2Zchn"/>
    <w:uiPriority w:val="9"/>
    <w:unhideWhenUsed/>
    <w:qFormat/>
    <w:rsid w:val="0042558F"/>
    <w:pPr>
      <w:keepNext/>
      <w:spacing w:before="240" w:after="60"/>
      <w:outlineLvl w:val="1"/>
    </w:pPr>
    <w:rPr>
      <w:rFonts w:ascii="Calibri Light" w:eastAsia="Times New Roman" w:hAnsi="Calibri Light"/>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1371"/>
    <w:pPr>
      <w:tabs>
        <w:tab w:val="center" w:pos="4536"/>
        <w:tab w:val="right" w:pos="9072"/>
      </w:tabs>
      <w:spacing w:after="0" w:line="240" w:lineRule="auto"/>
    </w:pPr>
  </w:style>
  <w:style w:type="character" w:customStyle="1" w:styleId="KopfzeileZchn">
    <w:name w:val="Kopfzeile Zchn"/>
    <w:link w:val="Kopfzeile"/>
    <w:uiPriority w:val="99"/>
    <w:rsid w:val="004C1371"/>
    <w:rPr>
      <w:sz w:val="22"/>
      <w:szCs w:val="22"/>
      <w:lang w:eastAsia="en-US"/>
    </w:rPr>
  </w:style>
  <w:style w:type="paragraph" w:styleId="Fuzeile">
    <w:name w:val="footer"/>
    <w:basedOn w:val="Standard"/>
    <w:link w:val="FuzeileZchn"/>
    <w:uiPriority w:val="99"/>
    <w:unhideWhenUsed/>
    <w:rsid w:val="004C1371"/>
    <w:pPr>
      <w:tabs>
        <w:tab w:val="center" w:pos="4536"/>
        <w:tab w:val="right" w:pos="9072"/>
      </w:tabs>
      <w:spacing w:after="0" w:line="240" w:lineRule="auto"/>
    </w:pPr>
  </w:style>
  <w:style w:type="character" w:customStyle="1" w:styleId="FuzeileZchn">
    <w:name w:val="Fußzeile Zchn"/>
    <w:link w:val="Fuzeile"/>
    <w:uiPriority w:val="99"/>
    <w:rsid w:val="004C1371"/>
    <w:rPr>
      <w:sz w:val="22"/>
      <w:szCs w:val="22"/>
      <w:lang w:eastAsia="en-US"/>
    </w:rPr>
  </w:style>
  <w:style w:type="paragraph" w:styleId="Sprechblasentext">
    <w:name w:val="Balloon Text"/>
    <w:basedOn w:val="Standard"/>
    <w:link w:val="SprechblasentextZchn"/>
    <w:uiPriority w:val="99"/>
    <w:semiHidden/>
    <w:unhideWhenUsed/>
    <w:rsid w:val="004C1371"/>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1371"/>
    <w:rPr>
      <w:rFonts w:ascii="Tahoma" w:hAnsi="Tahoma" w:cs="Tahoma"/>
      <w:sz w:val="16"/>
      <w:szCs w:val="16"/>
      <w:lang w:eastAsia="en-US"/>
    </w:rPr>
  </w:style>
  <w:style w:type="character" w:styleId="Kommentarzeichen">
    <w:name w:val="annotation reference"/>
    <w:uiPriority w:val="99"/>
    <w:semiHidden/>
    <w:unhideWhenUsed/>
    <w:rsid w:val="00A17B89"/>
    <w:rPr>
      <w:sz w:val="16"/>
      <w:szCs w:val="16"/>
    </w:rPr>
  </w:style>
  <w:style w:type="paragraph" w:styleId="Kommentartext">
    <w:name w:val="annotation text"/>
    <w:basedOn w:val="Standard"/>
    <w:link w:val="KommentartextZchn"/>
    <w:uiPriority w:val="99"/>
    <w:unhideWhenUsed/>
    <w:rsid w:val="00A17B89"/>
    <w:rPr>
      <w:sz w:val="20"/>
      <w:szCs w:val="20"/>
    </w:rPr>
  </w:style>
  <w:style w:type="character" w:customStyle="1" w:styleId="KommentartextZchn">
    <w:name w:val="Kommentartext Zchn"/>
    <w:link w:val="Kommentartext"/>
    <w:uiPriority w:val="99"/>
    <w:rsid w:val="00A17B89"/>
    <w:rPr>
      <w:lang w:eastAsia="en-US"/>
    </w:rPr>
  </w:style>
  <w:style w:type="paragraph" w:styleId="Kommentarthema">
    <w:name w:val="annotation subject"/>
    <w:basedOn w:val="Kommentartext"/>
    <w:next w:val="Kommentartext"/>
    <w:link w:val="KommentarthemaZchn"/>
    <w:uiPriority w:val="99"/>
    <w:semiHidden/>
    <w:unhideWhenUsed/>
    <w:rsid w:val="00A17B89"/>
    <w:rPr>
      <w:b/>
      <w:bCs/>
    </w:rPr>
  </w:style>
  <w:style w:type="character" w:customStyle="1" w:styleId="KommentarthemaZchn">
    <w:name w:val="Kommentarthema Zchn"/>
    <w:link w:val="Kommentarthema"/>
    <w:uiPriority w:val="99"/>
    <w:semiHidden/>
    <w:rsid w:val="00A17B89"/>
    <w:rPr>
      <w:b/>
      <w:bCs/>
      <w:lang w:eastAsia="en-US"/>
    </w:rPr>
  </w:style>
  <w:style w:type="paragraph" w:styleId="Funotentext">
    <w:name w:val="footnote text"/>
    <w:basedOn w:val="Standard"/>
    <w:link w:val="FunotentextZchn"/>
    <w:uiPriority w:val="99"/>
    <w:semiHidden/>
    <w:unhideWhenUsed/>
    <w:rsid w:val="0042558F"/>
    <w:pPr>
      <w:spacing w:after="0" w:line="240" w:lineRule="auto"/>
    </w:pPr>
    <w:rPr>
      <w:sz w:val="20"/>
      <w:szCs w:val="20"/>
    </w:rPr>
  </w:style>
  <w:style w:type="character" w:customStyle="1" w:styleId="FunotentextZchn">
    <w:name w:val="Fußnotentext Zchn"/>
    <w:link w:val="Funotentext"/>
    <w:uiPriority w:val="99"/>
    <w:semiHidden/>
    <w:rsid w:val="0042558F"/>
    <w:rPr>
      <w:lang w:eastAsia="en-US"/>
    </w:rPr>
  </w:style>
  <w:style w:type="character" w:styleId="Funotenzeichen">
    <w:name w:val="footnote reference"/>
    <w:uiPriority w:val="99"/>
    <w:semiHidden/>
    <w:unhideWhenUsed/>
    <w:rsid w:val="0042558F"/>
    <w:rPr>
      <w:vertAlign w:val="superscript"/>
    </w:rPr>
  </w:style>
  <w:style w:type="character" w:styleId="Hyperlink">
    <w:name w:val="Hyperlink"/>
    <w:uiPriority w:val="99"/>
    <w:unhideWhenUsed/>
    <w:rsid w:val="0042558F"/>
    <w:rPr>
      <w:color w:val="0563C1"/>
      <w:u w:val="single"/>
    </w:rPr>
  </w:style>
  <w:style w:type="character" w:styleId="NichtaufgelsteErwhnung">
    <w:name w:val="Unresolved Mention"/>
    <w:uiPriority w:val="99"/>
    <w:semiHidden/>
    <w:unhideWhenUsed/>
    <w:rsid w:val="0042558F"/>
    <w:rPr>
      <w:color w:val="605E5C"/>
      <w:shd w:val="clear" w:color="auto" w:fill="E1DFDD"/>
    </w:rPr>
  </w:style>
  <w:style w:type="character" w:customStyle="1" w:styleId="berschrift1Zchn">
    <w:name w:val="Überschrift 1 Zchn"/>
    <w:link w:val="berschrift1"/>
    <w:uiPriority w:val="9"/>
    <w:rsid w:val="0042558F"/>
    <w:rPr>
      <w:rFonts w:ascii="Calibri Light" w:eastAsia="Times New Roman" w:hAnsi="Calibri Light"/>
      <w:color w:val="2F5496"/>
      <w:sz w:val="32"/>
      <w:szCs w:val="32"/>
    </w:rPr>
  </w:style>
  <w:style w:type="character" w:customStyle="1" w:styleId="berschrift2Zchn">
    <w:name w:val="Überschrift 2 Zchn"/>
    <w:link w:val="berschrift2"/>
    <w:uiPriority w:val="9"/>
    <w:rsid w:val="0042558F"/>
    <w:rPr>
      <w:rFonts w:ascii="Calibri Light" w:eastAsia="Times New Roman" w:hAnsi="Calibri Light" w:cs="Times New Roman"/>
      <w:b/>
      <w:bCs/>
      <w:i/>
      <w:iCs/>
      <w:sz w:val="28"/>
      <w:szCs w:val="28"/>
      <w:lang w:eastAsia="en-US"/>
    </w:rPr>
  </w:style>
  <w:style w:type="paragraph" w:styleId="Inhaltsverzeichnisberschrift">
    <w:name w:val="TOC Heading"/>
    <w:basedOn w:val="berschrift1"/>
    <w:next w:val="Standard"/>
    <w:uiPriority w:val="39"/>
    <w:unhideWhenUsed/>
    <w:qFormat/>
    <w:rsid w:val="00251325"/>
    <w:pPr>
      <w:outlineLvl w:val="9"/>
    </w:pPr>
  </w:style>
  <w:style w:type="paragraph" w:styleId="Verzeichnis1">
    <w:name w:val="toc 1"/>
    <w:basedOn w:val="Standard"/>
    <w:next w:val="Standard"/>
    <w:autoRedefine/>
    <w:uiPriority w:val="39"/>
    <w:unhideWhenUsed/>
    <w:rsid w:val="00515C45"/>
    <w:pPr>
      <w:tabs>
        <w:tab w:val="left" w:pos="440"/>
        <w:tab w:val="right" w:leader="dot" w:pos="9062"/>
      </w:tabs>
      <w:pPrChange w:id="0" w:author="Salome Maier" w:date="2022-08-01T14:23:00Z">
        <w:pPr>
          <w:spacing w:after="200" w:line="276" w:lineRule="auto"/>
        </w:pPr>
      </w:pPrChange>
    </w:pPr>
    <w:rPr>
      <w:rPrChange w:id="0" w:author="Salome Maier" w:date="2022-08-01T14:23:00Z">
        <w:rPr>
          <w:rFonts w:ascii="Calibri" w:eastAsia="Calibri" w:hAnsi="Calibri"/>
          <w:sz w:val="22"/>
          <w:szCs w:val="22"/>
          <w:lang w:val="de-DE" w:eastAsia="en-US" w:bidi="ar-SA"/>
        </w:rPr>
      </w:rPrChange>
    </w:rPr>
  </w:style>
  <w:style w:type="paragraph" w:styleId="berarbeitung">
    <w:name w:val="Revision"/>
    <w:hidden/>
    <w:uiPriority w:val="99"/>
    <w:semiHidden/>
    <w:rsid w:val="0090484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23861">
      <w:bodyDiv w:val="1"/>
      <w:marLeft w:val="0"/>
      <w:marRight w:val="0"/>
      <w:marTop w:val="0"/>
      <w:marBottom w:val="0"/>
      <w:divBdr>
        <w:top w:val="none" w:sz="0" w:space="0" w:color="auto"/>
        <w:left w:val="none" w:sz="0" w:space="0" w:color="auto"/>
        <w:bottom w:val="none" w:sz="0" w:space="0" w:color="auto"/>
        <w:right w:val="none" w:sz="0" w:space="0" w:color="auto"/>
      </w:divBdr>
    </w:div>
    <w:div w:id="1480197229">
      <w:bodyDiv w:val="1"/>
      <w:marLeft w:val="0"/>
      <w:marRight w:val="0"/>
      <w:marTop w:val="0"/>
      <w:marBottom w:val="0"/>
      <w:divBdr>
        <w:top w:val="none" w:sz="0" w:space="0" w:color="auto"/>
        <w:left w:val="none" w:sz="0" w:space="0" w:color="auto"/>
        <w:bottom w:val="none" w:sz="0" w:space="0" w:color="auto"/>
        <w:right w:val="none" w:sz="0" w:space="0" w:color="auto"/>
      </w:divBdr>
    </w:div>
    <w:div w:id="198037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library.fes.de/pdf-files/iez/03339.pdf" TargetMode="External" /></Relationship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footer" Target="footer4.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hyperlink" Target="https://doi.org/10.1007/s12187-022-09933-5" TargetMode="External" /><Relationship Id="rId2" Type="http://schemas.openxmlformats.org/officeDocument/2006/relationships/numbering" Target="numbering.xml" /><Relationship Id="rId16" Type="http://schemas.microsoft.com/office/2016/09/relationships/commentsIds" Target="commentsIds.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microsoft.com/office/2011/relationships/commentsExtended" Target="commentsExtended.xml" /><Relationship Id="rId10" Type="http://schemas.openxmlformats.org/officeDocument/2006/relationships/footer" Target="footer1.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comments" Target="comment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4C708-FF6A-4502-85B2-8FD58AD20B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2189</Words>
  <Characters>13794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Johannes Gutenberg-Universität Mainz</Company>
  <LinksUpToDate>false</LinksUpToDate>
  <CharactersWithSpaces>15952</CharactersWithSpaces>
  <SharedDoc>false</SharedDoc>
  <HLinks>
    <vt:vector size="60" baseType="variant">
      <vt:variant>
        <vt:i4>2687025</vt:i4>
      </vt:variant>
      <vt:variant>
        <vt:i4>51</vt:i4>
      </vt:variant>
      <vt:variant>
        <vt:i4>0</vt:i4>
      </vt:variant>
      <vt:variant>
        <vt:i4>5</vt:i4>
      </vt:variant>
      <vt:variant>
        <vt:lpwstr>https://doi.org/10.1007/s12187-022-09933-5</vt:lpwstr>
      </vt:variant>
      <vt:variant>
        <vt:lpwstr/>
      </vt:variant>
      <vt:variant>
        <vt:i4>1507382</vt:i4>
      </vt:variant>
      <vt:variant>
        <vt:i4>44</vt:i4>
      </vt:variant>
      <vt:variant>
        <vt:i4>0</vt:i4>
      </vt:variant>
      <vt:variant>
        <vt:i4>5</vt:i4>
      </vt:variant>
      <vt:variant>
        <vt:lpwstr/>
      </vt:variant>
      <vt:variant>
        <vt:lpwstr>_Toc110256257</vt:lpwstr>
      </vt:variant>
      <vt:variant>
        <vt:i4>1507382</vt:i4>
      </vt:variant>
      <vt:variant>
        <vt:i4>38</vt:i4>
      </vt:variant>
      <vt:variant>
        <vt:i4>0</vt:i4>
      </vt:variant>
      <vt:variant>
        <vt:i4>5</vt:i4>
      </vt:variant>
      <vt:variant>
        <vt:lpwstr/>
      </vt:variant>
      <vt:variant>
        <vt:lpwstr>_Toc110256256</vt:lpwstr>
      </vt:variant>
      <vt:variant>
        <vt:i4>1507382</vt:i4>
      </vt:variant>
      <vt:variant>
        <vt:i4>32</vt:i4>
      </vt:variant>
      <vt:variant>
        <vt:i4>0</vt:i4>
      </vt:variant>
      <vt:variant>
        <vt:i4>5</vt:i4>
      </vt:variant>
      <vt:variant>
        <vt:lpwstr/>
      </vt:variant>
      <vt:variant>
        <vt:lpwstr>_Toc110256255</vt:lpwstr>
      </vt:variant>
      <vt:variant>
        <vt:i4>1507382</vt:i4>
      </vt:variant>
      <vt:variant>
        <vt:i4>26</vt:i4>
      </vt:variant>
      <vt:variant>
        <vt:i4>0</vt:i4>
      </vt:variant>
      <vt:variant>
        <vt:i4>5</vt:i4>
      </vt:variant>
      <vt:variant>
        <vt:lpwstr/>
      </vt:variant>
      <vt:variant>
        <vt:lpwstr>_Toc110256254</vt:lpwstr>
      </vt:variant>
      <vt:variant>
        <vt:i4>1507382</vt:i4>
      </vt:variant>
      <vt:variant>
        <vt:i4>20</vt:i4>
      </vt:variant>
      <vt:variant>
        <vt:i4>0</vt:i4>
      </vt:variant>
      <vt:variant>
        <vt:i4>5</vt:i4>
      </vt:variant>
      <vt:variant>
        <vt:lpwstr/>
      </vt:variant>
      <vt:variant>
        <vt:lpwstr>_Toc110256253</vt:lpwstr>
      </vt:variant>
      <vt:variant>
        <vt:i4>1507382</vt:i4>
      </vt:variant>
      <vt:variant>
        <vt:i4>14</vt:i4>
      </vt:variant>
      <vt:variant>
        <vt:i4>0</vt:i4>
      </vt:variant>
      <vt:variant>
        <vt:i4>5</vt:i4>
      </vt:variant>
      <vt:variant>
        <vt:lpwstr/>
      </vt:variant>
      <vt:variant>
        <vt:lpwstr>_Toc110256252</vt:lpwstr>
      </vt:variant>
      <vt:variant>
        <vt:i4>1507382</vt:i4>
      </vt:variant>
      <vt:variant>
        <vt:i4>8</vt:i4>
      </vt:variant>
      <vt:variant>
        <vt:i4>0</vt:i4>
      </vt:variant>
      <vt:variant>
        <vt:i4>5</vt:i4>
      </vt:variant>
      <vt:variant>
        <vt:lpwstr/>
      </vt:variant>
      <vt:variant>
        <vt:lpwstr>_Toc110256251</vt:lpwstr>
      </vt:variant>
      <vt:variant>
        <vt:i4>1507382</vt:i4>
      </vt:variant>
      <vt:variant>
        <vt:i4>2</vt:i4>
      </vt:variant>
      <vt:variant>
        <vt:i4>0</vt:i4>
      </vt:variant>
      <vt:variant>
        <vt:i4>5</vt:i4>
      </vt:variant>
      <vt:variant>
        <vt:lpwstr/>
      </vt:variant>
      <vt:variant>
        <vt:lpwstr>_Toc110256250</vt:lpwstr>
      </vt:variant>
      <vt:variant>
        <vt:i4>589910</vt:i4>
      </vt:variant>
      <vt:variant>
        <vt:i4>0</vt:i4>
      </vt:variant>
      <vt:variant>
        <vt:i4>0</vt:i4>
      </vt:variant>
      <vt:variant>
        <vt:i4>5</vt:i4>
      </vt:variant>
      <vt:variant>
        <vt:lpwstr>http://library.fes.de/pdf-files/iez/03339.pdf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cp:lastModifiedBy>Gastbenutzer</cp:lastModifiedBy>
  <cp:revision>2</cp:revision>
  <cp:lastPrinted>2015-08-26T14:19:00Z</cp:lastPrinted>
  <dcterms:created xsi:type="dcterms:W3CDTF">2022-08-01T12:51:00Z</dcterms:created>
  <dcterms:modified xsi:type="dcterms:W3CDTF">2022-08-01T12:51:00Z</dcterms:modified>
</cp:coreProperties>
</file>